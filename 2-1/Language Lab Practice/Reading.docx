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289592999"/>
        <w:docPartObj>
          <w:docPartGallery w:val="Cover Pages"/>
          <w:docPartUnique/>
        </w:docPartObj>
      </w:sdtPr>
      <w:sdtEndPr>
        <w:rPr>
          <w:rFonts w:eastAsia="Times New Roman" w:cs="Times New Roman"/>
          <w:b/>
          <w:bCs/>
          <w:color w:val="FF0000"/>
          <w:sz w:val="24"/>
          <w:szCs w:val="24"/>
          <w:u w:val="single"/>
        </w:rPr>
      </w:sdtEndPr>
      <w:sdtContent>
        <w:p w:rsidR="00332D54" w:rsidRPr="00FA34A8" w:rsidRDefault="00332D54">
          <w:pPr>
            <w:pStyle w:val="NoSpacing"/>
            <w:spacing w:before="1540" w:after="240"/>
            <w:jc w:val="center"/>
            <w:rPr>
              <w:color w:val="5B9BD5" w:themeColor="accent1"/>
            </w:rPr>
          </w:pPr>
          <w:r w:rsidRPr="00FA34A8">
            <w:rPr>
              <w:noProof/>
              <w:color w:val="5B9BD5" w:themeColor="accent1"/>
            </w:rPr>
            <w:drawing>
              <wp:inline distT="0" distB="0" distL="0" distR="0" wp14:anchorId="538B2DA2" wp14:editId="1D6293F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imes New Roman" w:cs="Times New Roman"/>
              <w:b/>
              <w:bCs/>
              <w:color w:val="00B0F0"/>
              <w:sz w:val="96"/>
              <w:szCs w:val="96"/>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alias w:val="Title"/>
            <w:tag w:val=""/>
            <w:id w:val="1735040861"/>
            <w:placeholder>
              <w:docPart w:val="8B116270A87C47509669A5ADEE3D43A8"/>
            </w:placeholder>
            <w:dataBinding w:prefixMappings="xmlns:ns0='http://purl.org/dc/elements/1.1/' xmlns:ns1='http://schemas.openxmlformats.org/package/2006/metadata/core-properties' " w:xpath="/ns1:coreProperties[1]/ns0:title[1]" w:storeItemID="{6C3C8BC8-F283-45AE-878A-BAB7291924A1}"/>
            <w:text/>
          </w:sdtPr>
          <w:sdtEndPr/>
          <w:sdtContent>
            <w:p w:rsidR="00332D54" w:rsidRPr="00FA34A8" w:rsidRDefault="00332D54">
              <w:pPr>
                <w:pStyle w:val="NoSpacing"/>
                <w:pBdr>
                  <w:top w:val="single" w:sz="6" w:space="6" w:color="5B9BD5" w:themeColor="accent1"/>
                  <w:bottom w:val="single" w:sz="6" w:space="6" w:color="5B9BD5" w:themeColor="accent1"/>
                </w:pBdr>
                <w:spacing w:after="240"/>
                <w:jc w:val="center"/>
                <w:rPr>
                  <w:rFonts w:eastAsiaTheme="majorEastAsia" w:cstheme="majorBidi"/>
                  <w:caps/>
                  <w:color w:val="5B9BD5" w:themeColor="accent1"/>
                  <w:sz w:val="80"/>
                  <w:szCs w:val="80"/>
                </w:rPr>
              </w:pPr>
              <w:r w:rsidRPr="00FA34A8">
                <w:rPr>
                  <w:rFonts w:eastAsia="Times New Roman" w:cs="Times New Roman"/>
                  <w:b/>
                  <w:bCs/>
                  <w:color w:val="00B0F0"/>
                  <w:sz w:val="96"/>
                  <w:szCs w:val="96"/>
                  <w:lang w:val="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Flaws In Reading</w:t>
              </w:r>
            </w:p>
          </w:sdtContent>
        </w:sdt>
        <w:sdt>
          <w:sdtPr>
            <w:rPr>
              <w:color w:val="5B9BD5" w:themeColor="accent1"/>
              <w:sz w:val="28"/>
              <w:szCs w:val="28"/>
            </w:rPr>
            <w:alias w:val="Subtitle"/>
            <w:tag w:val=""/>
            <w:id w:val="328029620"/>
            <w:placeholder>
              <w:docPart w:val="2B3163338E2F4DEBB7C792B446682AC2"/>
            </w:placeholder>
            <w:dataBinding w:prefixMappings="xmlns:ns0='http://purl.org/dc/elements/1.1/' xmlns:ns1='http://schemas.openxmlformats.org/package/2006/metadata/core-properties' " w:xpath="/ns1:coreProperties[1]/ns0:subject[1]" w:storeItemID="{6C3C8BC8-F283-45AE-878A-BAB7291924A1}"/>
            <w:text/>
          </w:sdtPr>
          <w:sdtEndPr/>
          <w:sdtContent>
            <w:p w:rsidR="00332D54" w:rsidRPr="00FA34A8" w:rsidRDefault="00332D54">
              <w:pPr>
                <w:pStyle w:val="NoSpacing"/>
                <w:jc w:val="center"/>
                <w:rPr>
                  <w:color w:val="5B9BD5" w:themeColor="accent1"/>
                  <w:sz w:val="28"/>
                  <w:szCs w:val="28"/>
                </w:rPr>
              </w:pPr>
              <w:r w:rsidRPr="00FA34A8">
                <w:rPr>
                  <w:color w:val="5B9BD5" w:themeColor="accent1"/>
                  <w:sz w:val="28"/>
                  <w:szCs w:val="28"/>
                </w:rPr>
                <w:t>-By Rohit Lodha (2015A7PS040P)</w:t>
              </w:r>
            </w:p>
          </w:sdtContent>
        </w:sdt>
        <w:p w:rsidR="00332D54" w:rsidRPr="00FA34A8" w:rsidRDefault="00332D54">
          <w:pPr>
            <w:pStyle w:val="NoSpacing"/>
            <w:spacing w:before="480"/>
            <w:jc w:val="center"/>
            <w:rPr>
              <w:color w:val="5B9BD5" w:themeColor="accent1"/>
            </w:rPr>
          </w:pPr>
          <w:r w:rsidRPr="00FA34A8">
            <w:rPr>
              <w:noProof/>
              <w:color w:val="5B9BD5" w:themeColor="accent1"/>
            </w:rPr>
            <w:drawing>
              <wp:inline distT="0" distB="0" distL="0" distR="0" wp14:anchorId="76B0DB3A" wp14:editId="79D729B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32D54" w:rsidRPr="00FA34A8" w:rsidRDefault="0082469D">
          <w:pPr>
            <w:rPr>
              <w:rFonts w:eastAsia="Times New Roman" w:cs="Times New Roman"/>
              <w:b/>
              <w:bCs/>
              <w:color w:val="FF0000"/>
              <w:sz w:val="24"/>
              <w:szCs w:val="24"/>
              <w:u w:val="single"/>
            </w:rPr>
          </w:pPr>
        </w:p>
      </w:sdtContent>
    </w:sdt>
    <w:p w:rsidR="008544D6" w:rsidRPr="00FA34A8" w:rsidRDefault="008544D6" w:rsidP="00332D54">
      <w:pPr>
        <w:spacing w:before="100" w:beforeAutospacing="1" w:after="100" w:afterAutospacing="1" w:line="240" w:lineRule="auto"/>
        <w:outlineLvl w:val="4"/>
        <w:rPr>
          <w:rFonts w:eastAsia="Times New Roman" w:cs="Times New Roman"/>
          <w:b/>
          <w:bCs/>
          <w:color w:val="FF0000"/>
          <w:sz w:val="24"/>
          <w:szCs w:val="24"/>
          <w:u w:val="single"/>
        </w:rPr>
      </w:pPr>
    </w:p>
    <w:p w:rsidR="00332D54" w:rsidRPr="00FA34A8" w:rsidRDefault="00332D54" w:rsidP="008544D6">
      <w:pPr>
        <w:spacing w:before="100" w:beforeAutospacing="1" w:after="100" w:afterAutospacing="1" w:line="240" w:lineRule="auto"/>
        <w:outlineLvl w:val="4"/>
        <w:rPr>
          <w:rFonts w:eastAsia="Times New Roman" w:cs="Times New Roman"/>
          <w:b/>
          <w:bCs/>
          <w:color w:val="FF0000"/>
          <w:sz w:val="24"/>
          <w:szCs w:val="24"/>
          <w:u w:val="single"/>
        </w:rPr>
      </w:pPr>
    </w:p>
    <w:p w:rsidR="00332D54" w:rsidRPr="00FA34A8" w:rsidRDefault="00332D54" w:rsidP="008544D6">
      <w:pPr>
        <w:spacing w:before="100" w:beforeAutospacing="1" w:after="100" w:afterAutospacing="1" w:line="240" w:lineRule="auto"/>
        <w:outlineLvl w:val="4"/>
        <w:rPr>
          <w:rFonts w:eastAsia="Times New Roman" w:cs="Times New Roman"/>
          <w:b/>
          <w:bCs/>
          <w:color w:val="FF0000"/>
          <w:sz w:val="24"/>
          <w:szCs w:val="24"/>
          <w:u w:val="single"/>
        </w:rPr>
      </w:pPr>
    </w:p>
    <w:p w:rsidR="00332D54" w:rsidRPr="00FA34A8" w:rsidRDefault="00332D54" w:rsidP="008544D6">
      <w:pPr>
        <w:spacing w:before="100" w:beforeAutospacing="1" w:after="100" w:afterAutospacing="1" w:line="240" w:lineRule="auto"/>
        <w:outlineLvl w:val="4"/>
        <w:rPr>
          <w:rFonts w:eastAsia="Times New Roman" w:cs="Times New Roman"/>
          <w:b/>
          <w:bCs/>
          <w:color w:val="FF0000"/>
          <w:sz w:val="24"/>
          <w:szCs w:val="24"/>
          <w:u w:val="single"/>
        </w:rPr>
      </w:pPr>
    </w:p>
    <w:p w:rsidR="00332D54" w:rsidRPr="00FA34A8" w:rsidRDefault="00332D54" w:rsidP="008544D6">
      <w:pPr>
        <w:spacing w:before="100" w:beforeAutospacing="1" w:after="100" w:afterAutospacing="1" w:line="240" w:lineRule="auto"/>
        <w:outlineLvl w:val="4"/>
        <w:rPr>
          <w:rFonts w:eastAsia="Times New Roman" w:cs="Times New Roman"/>
          <w:b/>
          <w:bCs/>
          <w:color w:val="FF0000"/>
          <w:sz w:val="24"/>
          <w:szCs w:val="24"/>
          <w:u w:val="single"/>
        </w:rPr>
      </w:pPr>
    </w:p>
    <w:p w:rsidR="00332D54" w:rsidRPr="00FA34A8" w:rsidRDefault="00332D54" w:rsidP="008544D6">
      <w:pPr>
        <w:spacing w:before="100" w:beforeAutospacing="1" w:after="100" w:afterAutospacing="1" w:line="240" w:lineRule="auto"/>
        <w:outlineLvl w:val="4"/>
        <w:rPr>
          <w:rFonts w:eastAsia="Times New Roman" w:cs="Times New Roman"/>
          <w:b/>
          <w:bCs/>
          <w:color w:val="FF0000"/>
          <w:sz w:val="24"/>
          <w:szCs w:val="24"/>
          <w:u w:val="single"/>
        </w:rPr>
      </w:pPr>
    </w:p>
    <w:p w:rsidR="004D67E6" w:rsidRPr="004D67E6" w:rsidRDefault="004D67E6" w:rsidP="004D67E6">
      <w:pPr>
        <w:spacing w:before="100" w:beforeAutospacing="1" w:after="100" w:afterAutospacing="1" w:line="240" w:lineRule="auto"/>
        <w:jc w:val="center"/>
        <w:outlineLvl w:val="4"/>
        <w:rPr>
          <w:rFonts w:eastAsia="Times New Roman" w:cs="Times New Roman"/>
          <w:b/>
          <w:bCs/>
          <w:color w:val="FF0000"/>
          <w:sz w:val="40"/>
          <w:szCs w:val="40"/>
          <w:u w:val="single"/>
        </w:rPr>
      </w:pPr>
      <w:r w:rsidRPr="004D67E6">
        <w:rPr>
          <w:rFonts w:eastAsia="Times New Roman" w:cs="Times New Roman"/>
          <w:b/>
          <w:bCs/>
          <w:color w:val="FF0000"/>
          <w:sz w:val="40"/>
          <w:szCs w:val="40"/>
          <w:u w:val="single"/>
        </w:rPr>
        <w:t>(</w:t>
      </w:r>
      <w:r>
        <w:rPr>
          <w:rFonts w:eastAsia="Times New Roman" w:cs="Times New Roman"/>
          <w:b/>
          <w:bCs/>
          <w:color w:val="FF0000"/>
          <w:sz w:val="40"/>
          <w:szCs w:val="40"/>
          <w:u w:val="single"/>
        </w:rPr>
        <w:t xml:space="preserve">6 </w:t>
      </w:r>
      <w:bookmarkStart w:id="0" w:name="_GoBack"/>
      <w:bookmarkEnd w:id="0"/>
      <w:r w:rsidRPr="004D67E6">
        <w:rPr>
          <w:rFonts w:eastAsia="Times New Roman" w:cs="Times New Roman"/>
          <w:b/>
          <w:bCs/>
          <w:color w:val="FF0000"/>
          <w:sz w:val="40"/>
          <w:szCs w:val="40"/>
          <w:u w:val="single"/>
        </w:rPr>
        <w:t>Marks)</w:t>
      </w:r>
    </w:p>
    <w:p w:rsidR="00332D54" w:rsidRPr="00FA34A8" w:rsidRDefault="00332D54" w:rsidP="008544D6">
      <w:pPr>
        <w:spacing w:before="100" w:beforeAutospacing="1" w:after="100" w:afterAutospacing="1" w:line="240" w:lineRule="auto"/>
        <w:outlineLvl w:val="4"/>
        <w:rPr>
          <w:rFonts w:eastAsia="Times New Roman" w:cs="Times New Roman"/>
          <w:b/>
          <w:bCs/>
          <w:color w:val="FF0000"/>
          <w:sz w:val="24"/>
          <w:szCs w:val="24"/>
          <w:u w:val="single"/>
        </w:rPr>
      </w:pPr>
    </w:p>
    <w:p w:rsidR="00332D54" w:rsidRPr="00FA34A8" w:rsidRDefault="00332D54" w:rsidP="008544D6">
      <w:pPr>
        <w:spacing w:before="100" w:beforeAutospacing="1" w:after="100" w:afterAutospacing="1" w:line="240" w:lineRule="auto"/>
        <w:outlineLvl w:val="4"/>
        <w:rPr>
          <w:rFonts w:eastAsia="Times New Roman" w:cs="Times New Roman"/>
          <w:b/>
          <w:bCs/>
          <w:color w:val="FF0000"/>
          <w:sz w:val="24"/>
          <w:szCs w:val="24"/>
          <w:u w:val="single"/>
        </w:rPr>
      </w:pPr>
    </w:p>
    <w:p w:rsidR="00332D54" w:rsidRPr="00FA34A8" w:rsidRDefault="00332D54" w:rsidP="008544D6">
      <w:pPr>
        <w:spacing w:before="100" w:beforeAutospacing="1" w:after="100" w:afterAutospacing="1" w:line="240" w:lineRule="auto"/>
        <w:outlineLvl w:val="4"/>
        <w:rPr>
          <w:rFonts w:eastAsia="Times New Roman" w:cs="Times New Roman"/>
          <w:b/>
          <w:bCs/>
          <w:color w:val="FF0000"/>
          <w:sz w:val="24"/>
          <w:szCs w:val="24"/>
          <w:u w:val="single"/>
        </w:rPr>
      </w:pPr>
    </w:p>
    <w:p w:rsidR="008544D6" w:rsidRPr="00FA34A8" w:rsidRDefault="008544D6" w:rsidP="00332D54">
      <w:pPr>
        <w:spacing w:before="100" w:beforeAutospacing="1" w:after="100" w:afterAutospacing="1" w:line="240" w:lineRule="auto"/>
        <w:jc w:val="center"/>
        <w:outlineLvl w:val="4"/>
        <w:rPr>
          <w:rFonts w:eastAsia="Times New Roman" w:cs="Times New Roman"/>
          <w:b/>
          <w:bCs/>
          <w:color w:val="FF0000"/>
          <w:sz w:val="44"/>
          <w:szCs w:val="44"/>
          <w:u w:val="single"/>
        </w:rPr>
      </w:pPr>
      <w:r w:rsidRPr="00FA34A8">
        <w:rPr>
          <w:rFonts w:eastAsia="Times New Roman" w:cs="Times New Roman"/>
          <w:b/>
          <w:bCs/>
          <w:color w:val="FF0000"/>
          <w:sz w:val="44"/>
          <w:szCs w:val="44"/>
          <w:u w:val="single"/>
        </w:rPr>
        <w:lastRenderedPageBreak/>
        <w:t>Index</w:t>
      </w:r>
    </w:p>
    <w:p w:rsidR="00332D54" w:rsidRPr="00FA34A8" w:rsidRDefault="00332D54" w:rsidP="00332D54">
      <w:pPr>
        <w:pStyle w:val="ListParagraph"/>
        <w:numPr>
          <w:ilvl w:val="0"/>
          <w:numId w:val="6"/>
        </w:numPr>
        <w:spacing w:before="100" w:beforeAutospacing="1" w:after="100" w:afterAutospacing="1" w:line="240" w:lineRule="auto"/>
        <w:outlineLvl w:val="4"/>
        <w:rPr>
          <w:rFonts w:eastAsia="Times New Roman" w:cs="Times New Roman"/>
          <w:b/>
          <w:bCs/>
          <w:color w:val="000000" w:themeColor="text1"/>
          <w:sz w:val="32"/>
          <w:szCs w:val="32"/>
        </w:rPr>
      </w:pPr>
      <w:r w:rsidRPr="00FA34A8">
        <w:rPr>
          <w:rFonts w:eastAsia="Times New Roman" w:cs="Times New Roman"/>
          <w:b/>
          <w:bCs/>
          <w:color w:val="000000" w:themeColor="text1"/>
          <w:sz w:val="32"/>
          <w:szCs w:val="32"/>
        </w:rPr>
        <w:t>Introduction……………………………………………………</w:t>
      </w:r>
      <w:r w:rsidR="007F0E61">
        <w:rPr>
          <w:rFonts w:eastAsia="Times New Roman" w:cs="Times New Roman"/>
          <w:b/>
          <w:bCs/>
          <w:color w:val="000000" w:themeColor="text1"/>
          <w:sz w:val="32"/>
          <w:szCs w:val="32"/>
        </w:rPr>
        <w:t>………….</w:t>
      </w:r>
      <w:r w:rsidRPr="00FA34A8">
        <w:rPr>
          <w:rFonts w:eastAsia="Times New Roman" w:cs="Times New Roman"/>
          <w:b/>
          <w:bCs/>
          <w:color w:val="000000" w:themeColor="text1"/>
          <w:sz w:val="32"/>
          <w:szCs w:val="32"/>
        </w:rPr>
        <w:t>3</w:t>
      </w:r>
    </w:p>
    <w:p w:rsidR="00332D54" w:rsidRPr="00FA34A8" w:rsidRDefault="00332D54" w:rsidP="00332D54">
      <w:pPr>
        <w:pStyle w:val="ListParagraph"/>
        <w:numPr>
          <w:ilvl w:val="0"/>
          <w:numId w:val="6"/>
        </w:numPr>
        <w:spacing w:before="100" w:beforeAutospacing="1" w:after="100" w:afterAutospacing="1" w:line="240" w:lineRule="auto"/>
        <w:outlineLvl w:val="4"/>
        <w:rPr>
          <w:rFonts w:eastAsia="Times New Roman" w:cs="Times New Roman"/>
          <w:b/>
          <w:bCs/>
          <w:color w:val="000000" w:themeColor="text1"/>
          <w:sz w:val="32"/>
          <w:szCs w:val="32"/>
        </w:rPr>
      </w:pPr>
      <w:r w:rsidRPr="00FA34A8">
        <w:rPr>
          <w:rFonts w:eastAsia="Times New Roman" w:cs="Times New Roman"/>
          <w:b/>
          <w:bCs/>
          <w:color w:val="000000" w:themeColor="text1"/>
          <w:sz w:val="32"/>
          <w:szCs w:val="32"/>
        </w:rPr>
        <w:t>Causes of Errors………………………………………………...</w:t>
      </w:r>
      <w:r w:rsidR="007F0E61">
        <w:rPr>
          <w:rFonts w:eastAsia="Times New Roman" w:cs="Times New Roman"/>
          <w:b/>
          <w:bCs/>
          <w:color w:val="000000" w:themeColor="text1"/>
          <w:sz w:val="32"/>
          <w:szCs w:val="32"/>
        </w:rPr>
        <w:t>.........</w:t>
      </w:r>
      <w:r w:rsidRPr="00FA34A8">
        <w:rPr>
          <w:rFonts w:eastAsia="Times New Roman" w:cs="Times New Roman"/>
          <w:b/>
          <w:bCs/>
          <w:color w:val="000000" w:themeColor="text1"/>
          <w:sz w:val="32"/>
          <w:szCs w:val="32"/>
        </w:rPr>
        <w:t>3</w:t>
      </w:r>
    </w:p>
    <w:p w:rsidR="00332D54" w:rsidRPr="00FA34A8" w:rsidRDefault="00332D54" w:rsidP="00332D54">
      <w:pPr>
        <w:pStyle w:val="NormalWeb"/>
        <w:numPr>
          <w:ilvl w:val="0"/>
          <w:numId w:val="6"/>
        </w:numPr>
        <w:rPr>
          <w:rFonts w:asciiTheme="minorHAnsi" w:hAnsiTheme="minorHAnsi"/>
          <w:b/>
          <w:color w:val="000000" w:themeColor="text1"/>
          <w:sz w:val="32"/>
        </w:rPr>
      </w:pPr>
      <w:r w:rsidRPr="00FA34A8">
        <w:rPr>
          <w:rFonts w:asciiTheme="minorHAnsi" w:hAnsiTheme="minorHAnsi"/>
          <w:b/>
          <w:color w:val="000000" w:themeColor="text1"/>
          <w:sz w:val="32"/>
        </w:rPr>
        <w:t>A Classic Example………………………………………………</w:t>
      </w:r>
      <w:r w:rsidR="007F0E61">
        <w:rPr>
          <w:rFonts w:asciiTheme="minorHAnsi" w:hAnsiTheme="minorHAnsi"/>
          <w:b/>
          <w:color w:val="000000" w:themeColor="text1"/>
          <w:sz w:val="32"/>
        </w:rPr>
        <w:t>……….</w:t>
      </w:r>
      <w:r w:rsidRPr="00FA34A8">
        <w:rPr>
          <w:rFonts w:asciiTheme="minorHAnsi" w:hAnsiTheme="minorHAnsi"/>
          <w:b/>
          <w:color w:val="000000" w:themeColor="text1"/>
          <w:sz w:val="32"/>
        </w:rPr>
        <w:t>4</w:t>
      </w:r>
    </w:p>
    <w:p w:rsidR="00332D54" w:rsidRPr="00FA34A8" w:rsidRDefault="00332D54" w:rsidP="00332D54">
      <w:pPr>
        <w:pStyle w:val="ListParagraph"/>
        <w:numPr>
          <w:ilvl w:val="0"/>
          <w:numId w:val="6"/>
        </w:numPr>
        <w:spacing w:before="100" w:beforeAutospacing="1" w:after="100" w:afterAutospacing="1" w:line="240" w:lineRule="auto"/>
        <w:outlineLvl w:val="4"/>
        <w:rPr>
          <w:rFonts w:eastAsia="Times New Roman" w:cs="Times New Roman"/>
          <w:b/>
          <w:bCs/>
          <w:color w:val="000000" w:themeColor="text1"/>
          <w:sz w:val="32"/>
          <w:szCs w:val="32"/>
        </w:rPr>
      </w:pPr>
      <w:r w:rsidRPr="00FA34A8">
        <w:rPr>
          <w:rFonts w:eastAsia="Times New Roman" w:cs="Times New Roman"/>
          <w:b/>
          <w:bCs/>
          <w:color w:val="000000" w:themeColor="text1"/>
          <w:sz w:val="32"/>
          <w:szCs w:val="32"/>
        </w:rPr>
        <w:t>Types of Error…………………………………………………</w:t>
      </w:r>
      <w:r w:rsidR="007F0E61">
        <w:rPr>
          <w:rFonts w:eastAsia="Times New Roman" w:cs="Times New Roman"/>
          <w:b/>
          <w:bCs/>
          <w:color w:val="000000" w:themeColor="text1"/>
          <w:sz w:val="32"/>
          <w:szCs w:val="32"/>
        </w:rPr>
        <w:t>………….</w:t>
      </w:r>
      <w:r w:rsidRPr="00FA34A8">
        <w:rPr>
          <w:rFonts w:eastAsia="Times New Roman" w:cs="Times New Roman"/>
          <w:b/>
          <w:bCs/>
          <w:color w:val="000000" w:themeColor="text1"/>
          <w:sz w:val="32"/>
          <w:szCs w:val="32"/>
        </w:rPr>
        <w:t>4</w:t>
      </w:r>
    </w:p>
    <w:p w:rsidR="00332D54" w:rsidRPr="00FA34A8" w:rsidRDefault="00332D54" w:rsidP="00332D54">
      <w:pPr>
        <w:pStyle w:val="ListParagraph"/>
        <w:numPr>
          <w:ilvl w:val="0"/>
          <w:numId w:val="6"/>
        </w:numPr>
        <w:rPr>
          <w:rFonts w:cs="Times New Roman"/>
          <w:b/>
          <w:color w:val="000000" w:themeColor="text1"/>
          <w:sz w:val="32"/>
          <w:szCs w:val="32"/>
        </w:rPr>
      </w:pPr>
      <w:r w:rsidRPr="00FA34A8">
        <w:rPr>
          <w:rFonts w:cs="Times New Roman"/>
          <w:b/>
          <w:color w:val="000000" w:themeColor="text1"/>
          <w:sz w:val="32"/>
          <w:szCs w:val="32"/>
        </w:rPr>
        <w:t>Comprehension Reading Issues………………………………</w:t>
      </w:r>
      <w:r w:rsidR="007F0E61">
        <w:rPr>
          <w:rFonts w:cs="Times New Roman"/>
          <w:b/>
          <w:color w:val="000000" w:themeColor="text1"/>
          <w:sz w:val="32"/>
          <w:szCs w:val="32"/>
        </w:rPr>
        <w:t>…..</w:t>
      </w:r>
      <w:r w:rsidRPr="00FA34A8">
        <w:rPr>
          <w:rFonts w:cs="Times New Roman"/>
          <w:b/>
          <w:color w:val="000000" w:themeColor="text1"/>
          <w:sz w:val="32"/>
          <w:szCs w:val="32"/>
        </w:rPr>
        <w:t>9</w:t>
      </w:r>
    </w:p>
    <w:p w:rsidR="00332D54" w:rsidRPr="00FA34A8" w:rsidRDefault="00332D54" w:rsidP="00332D54">
      <w:pPr>
        <w:pStyle w:val="ListParagraph"/>
        <w:numPr>
          <w:ilvl w:val="0"/>
          <w:numId w:val="6"/>
        </w:numPr>
        <w:spacing w:before="100" w:beforeAutospacing="1" w:after="100" w:afterAutospacing="1" w:line="240" w:lineRule="auto"/>
        <w:outlineLvl w:val="4"/>
        <w:rPr>
          <w:rFonts w:eastAsia="Times New Roman" w:cs="Times New Roman"/>
          <w:b/>
          <w:bCs/>
          <w:color w:val="000000" w:themeColor="text1"/>
          <w:sz w:val="32"/>
          <w:szCs w:val="32"/>
        </w:rPr>
      </w:pPr>
      <w:r w:rsidRPr="00FA34A8">
        <w:rPr>
          <w:rFonts w:cs="Times New Roman"/>
          <w:b/>
          <w:color w:val="000000" w:themeColor="text1"/>
          <w:sz w:val="32"/>
          <w:szCs w:val="32"/>
        </w:rPr>
        <w:t>Comprehension Skills and Strategies………………………...10</w:t>
      </w:r>
    </w:p>
    <w:p w:rsidR="00332D54" w:rsidRPr="007F0E61" w:rsidRDefault="00332D54" w:rsidP="00332D54">
      <w:pPr>
        <w:pStyle w:val="ListParagraph"/>
        <w:numPr>
          <w:ilvl w:val="0"/>
          <w:numId w:val="6"/>
        </w:numPr>
        <w:spacing w:after="240" w:line="240" w:lineRule="auto"/>
        <w:rPr>
          <w:rFonts w:eastAsia="Times New Roman" w:cs="Times New Roman"/>
          <w:color w:val="000000" w:themeColor="text1"/>
          <w:sz w:val="32"/>
          <w:szCs w:val="32"/>
        </w:rPr>
      </w:pPr>
      <w:r w:rsidRPr="00FA34A8">
        <w:rPr>
          <w:rFonts w:cs="Times New Roman"/>
          <w:b/>
          <w:color w:val="000000" w:themeColor="text1"/>
          <w:sz w:val="32"/>
          <w:szCs w:val="32"/>
        </w:rPr>
        <w:t>Exhaustive Examples…………………………………………</w:t>
      </w:r>
      <w:r w:rsidR="007F0E61">
        <w:rPr>
          <w:rFonts w:cs="Times New Roman"/>
          <w:b/>
          <w:color w:val="000000" w:themeColor="text1"/>
          <w:sz w:val="32"/>
          <w:szCs w:val="32"/>
        </w:rPr>
        <w:t>……….</w:t>
      </w:r>
      <w:r w:rsidRPr="00FA34A8">
        <w:rPr>
          <w:rFonts w:cs="Times New Roman"/>
          <w:b/>
          <w:color w:val="000000" w:themeColor="text1"/>
          <w:sz w:val="32"/>
          <w:szCs w:val="32"/>
        </w:rPr>
        <w:t>12</w:t>
      </w:r>
    </w:p>
    <w:p w:rsidR="007F0E61" w:rsidRPr="007F0E61" w:rsidRDefault="007F0E61" w:rsidP="007F0E61">
      <w:pPr>
        <w:pStyle w:val="ListParagraph"/>
        <w:numPr>
          <w:ilvl w:val="0"/>
          <w:numId w:val="6"/>
        </w:numPr>
        <w:spacing w:after="240" w:line="240" w:lineRule="auto"/>
        <w:rPr>
          <w:rFonts w:eastAsia="Times New Roman" w:cs="Times New Roman"/>
          <w:color w:val="000000" w:themeColor="text1"/>
          <w:sz w:val="32"/>
          <w:szCs w:val="32"/>
        </w:rPr>
      </w:pPr>
      <w:r>
        <w:rPr>
          <w:rFonts w:cs="Times New Roman"/>
          <w:b/>
          <w:color w:val="000000" w:themeColor="text1"/>
          <w:sz w:val="32"/>
          <w:szCs w:val="32"/>
        </w:rPr>
        <w:t>Bibliography……………………………………………………………….</w:t>
      </w:r>
      <w:r w:rsidR="00BF1BA4">
        <w:rPr>
          <w:rFonts w:cs="Times New Roman"/>
          <w:b/>
          <w:color w:val="000000" w:themeColor="text1"/>
          <w:sz w:val="32"/>
          <w:szCs w:val="32"/>
        </w:rPr>
        <w:t>18</w:t>
      </w:r>
    </w:p>
    <w:p w:rsidR="00332D54" w:rsidRPr="00FA34A8" w:rsidRDefault="00332D54" w:rsidP="00332D54">
      <w:pPr>
        <w:spacing w:before="100" w:beforeAutospacing="1" w:after="100" w:afterAutospacing="1" w:line="240" w:lineRule="auto"/>
        <w:outlineLvl w:val="4"/>
        <w:rPr>
          <w:rFonts w:eastAsia="Times New Roman" w:cs="Times New Roman"/>
          <w:b/>
          <w:bCs/>
          <w:color w:val="000000" w:themeColor="text1"/>
          <w:sz w:val="32"/>
          <w:szCs w:val="32"/>
        </w:rPr>
      </w:pPr>
    </w:p>
    <w:p w:rsidR="00332D54" w:rsidRPr="00FA34A8" w:rsidRDefault="00332D54" w:rsidP="00332D54">
      <w:pPr>
        <w:spacing w:before="100" w:beforeAutospacing="1" w:after="100" w:afterAutospacing="1" w:line="240" w:lineRule="auto"/>
        <w:outlineLvl w:val="4"/>
        <w:rPr>
          <w:rFonts w:eastAsia="Times New Roman" w:cs="Times New Roman"/>
          <w:b/>
          <w:bCs/>
          <w:color w:val="000000" w:themeColor="text1"/>
          <w:sz w:val="32"/>
          <w:szCs w:val="32"/>
        </w:rPr>
      </w:pPr>
    </w:p>
    <w:p w:rsidR="00332D54" w:rsidRPr="00FA34A8" w:rsidRDefault="00332D54" w:rsidP="00332D54">
      <w:pPr>
        <w:spacing w:before="100" w:beforeAutospacing="1" w:after="100" w:afterAutospacing="1" w:line="240" w:lineRule="auto"/>
        <w:outlineLvl w:val="4"/>
        <w:rPr>
          <w:rFonts w:eastAsia="Times New Roman" w:cs="Times New Roman"/>
          <w:b/>
          <w:bCs/>
          <w:color w:val="000000" w:themeColor="text1"/>
          <w:sz w:val="32"/>
          <w:szCs w:val="32"/>
        </w:rPr>
      </w:pPr>
    </w:p>
    <w:p w:rsidR="00332D54" w:rsidRPr="00FA34A8" w:rsidRDefault="00332D54" w:rsidP="00332D54">
      <w:pPr>
        <w:spacing w:before="100" w:beforeAutospacing="1" w:after="100" w:afterAutospacing="1" w:line="240" w:lineRule="auto"/>
        <w:outlineLvl w:val="4"/>
        <w:rPr>
          <w:rFonts w:eastAsia="Times New Roman" w:cs="Times New Roman"/>
          <w:b/>
          <w:bCs/>
          <w:color w:val="000000" w:themeColor="text1"/>
          <w:sz w:val="32"/>
          <w:szCs w:val="32"/>
        </w:rPr>
      </w:pPr>
    </w:p>
    <w:p w:rsidR="00332D54" w:rsidRPr="00FA34A8" w:rsidRDefault="00332D54" w:rsidP="00332D54">
      <w:pPr>
        <w:spacing w:before="100" w:beforeAutospacing="1" w:after="100" w:afterAutospacing="1" w:line="240" w:lineRule="auto"/>
        <w:outlineLvl w:val="4"/>
        <w:rPr>
          <w:rFonts w:eastAsia="Times New Roman" w:cs="Times New Roman"/>
          <w:b/>
          <w:bCs/>
          <w:color w:val="000000" w:themeColor="text1"/>
          <w:sz w:val="32"/>
          <w:szCs w:val="32"/>
        </w:rPr>
      </w:pPr>
    </w:p>
    <w:p w:rsidR="00332D54" w:rsidRPr="00FA34A8" w:rsidRDefault="00332D54" w:rsidP="00332D54">
      <w:pPr>
        <w:spacing w:before="100" w:beforeAutospacing="1" w:after="100" w:afterAutospacing="1" w:line="240" w:lineRule="auto"/>
        <w:outlineLvl w:val="4"/>
        <w:rPr>
          <w:rFonts w:eastAsia="Times New Roman" w:cs="Times New Roman"/>
          <w:b/>
          <w:bCs/>
          <w:color w:val="000000" w:themeColor="text1"/>
          <w:sz w:val="32"/>
          <w:szCs w:val="32"/>
        </w:rPr>
      </w:pPr>
    </w:p>
    <w:p w:rsidR="00332D54" w:rsidRPr="00FA34A8" w:rsidRDefault="00332D54" w:rsidP="00332D54">
      <w:pPr>
        <w:spacing w:before="100" w:beforeAutospacing="1" w:after="100" w:afterAutospacing="1" w:line="240" w:lineRule="auto"/>
        <w:outlineLvl w:val="4"/>
        <w:rPr>
          <w:rFonts w:eastAsia="Times New Roman" w:cs="Times New Roman"/>
          <w:b/>
          <w:bCs/>
          <w:color w:val="000000" w:themeColor="text1"/>
          <w:sz w:val="32"/>
          <w:szCs w:val="32"/>
        </w:rPr>
      </w:pPr>
    </w:p>
    <w:p w:rsidR="00332D54" w:rsidRPr="00FA34A8" w:rsidRDefault="00332D54" w:rsidP="00332D54">
      <w:pPr>
        <w:spacing w:before="100" w:beforeAutospacing="1" w:after="100" w:afterAutospacing="1" w:line="240" w:lineRule="auto"/>
        <w:outlineLvl w:val="4"/>
        <w:rPr>
          <w:rFonts w:eastAsia="Times New Roman" w:cs="Times New Roman"/>
          <w:b/>
          <w:bCs/>
          <w:color w:val="000000" w:themeColor="text1"/>
          <w:sz w:val="32"/>
          <w:szCs w:val="32"/>
        </w:rPr>
      </w:pPr>
    </w:p>
    <w:p w:rsidR="00332D54" w:rsidRPr="00FA34A8" w:rsidRDefault="00332D54" w:rsidP="00332D54">
      <w:pPr>
        <w:spacing w:before="100" w:beforeAutospacing="1" w:after="100" w:afterAutospacing="1" w:line="240" w:lineRule="auto"/>
        <w:outlineLvl w:val="4"/>
        <w:rPr>
          <w:rFonts w:eastAsia="Times New Roman" w:cs="Times New Roman"/>
          <w:b/>
          <w:bCs/>
          <w:color w:val="000000" w:themeColor="text1"/>
          <w:sz w:val="32"/>
          <w:szCs w:val="32"/>
        </w:rPr>
      </w:pPr>
    </w:p>
    <w:p w:rsidR="00332D54" w:rsidRPr="00FA34A8" w:rsidRDefault="00332D54" w:rsidP="00017D26">
      <w:pPr>
        <w:spacing w:before="100" w:beforeAutospacing="1" w:after="100" w:afterAutospacing="1" w:line="240" w:lineRule="auto"/>
        <w:jc w:val="center"/>
        <w:outlineLvl w:val="4"/>
        <w:rPr>
          <w:rFonts w:eastAsia="Times New Roman" w:cs="Times New Roman"/>
          <w:b/>
          <w:bCs/>
          <w:color w:val="FF0000"/>
          <w:sz w:val="48"/>
          <w:szCs w:val="48"/>
          <w:u w:val="single"/>
        </w:rPr>
      </w:pPr>
    </w:p>
    <w:p w:rsidR="00332D54" w:rsidRPr="00FA34A8" w:rsidRDefault="00332D54" w:rsidP="00017D26">
      <w:pPr>
        <w:spacing w:before="100" w:beforeAutospacing="1" w:after="100" w:afterAutospacing="1" w:line="240" w:lineRule="auto"/>
        <w:jc w:val="center"/>
        <w:outlineLvl w:val="4"/>
        <w:rPr>
          <w:rFonts w:eastAsia="Times New Roman" w:cs="Times New Roman"/>
          <w:b/>
          <w:bCs/>
          <w:color w:val="FF0000"/>
          <w:sz w:val="48"/>
          <w:szCs w:val="48"/>
          <w:u w:val="single"/>
        </w:rPr>
      </w:pPr>
    </w:p>
    <w:p w:rsidR="00332D54" w:rsidRPr="00FA34A8" w:rsidRDefault="00332D54" w:rsidP="0083186B">
      <w:pPr>
        <w:spacing w:before="100" w:beforeAutospacing="1" w:after="100" w:afterAutospacing="1" w:line="240" w:lineRule="auto"/>
        <w:outlineLvl w:val="4"/>
        <w:rPr>
          <w:rFonts w:eastAsia="Times New Roman" w:cs="Times New Roman"/>
          <w:b/>
          <w:bCs/>
          <w:color w:val="FF0000"/>
          <w:sz w:val="48"/>
          <w:szCs w:val="48"/>
          <w:u w:val="single"/>
        </w:rPr>
      </w:pPr>
    </w:p>
    <w:p w:rsidR="00332D54" w:rsidRPr="00FA34A8" w:rsidRDefault="00332D54" w:rsidP="00332D54">
      <w:pPr>
        <w:spacing w:before="100" w:beforeAutospacing="1" w:after="100" w:afterAutospacing="1" w:line="240" w:lineRule="auto"/>
        <w:outlineLvl w:val="4"/>
        <w:rPr>
          <w:rFonts w:eastAsia="Times New Roman" w:cs="Times New Roman"/>
          <w:b/>
          <w:bCs/>
          <w:color w:val="FF0000"/>
          <w:sz w:val="48"/>
          <w:szCs w:val="48"/>
          <w:u w:val="single"/>
        </w:rPr>
      </w:pPr>
    </w:p>
    <w:p w:rsidR="00017D26" w:rsidRPr="00FA34A8" w:rsidRDefault="00017D26" w:rsidP="00017D26">
      <w:pPr>
        <w:spacing w:before="100" w:beforeAutospacing="1" w:after="100" w:afterAutospacing="1" w:line="240" w:lineRule="auto"/>
        <w:jc w:val="center"/>
        <w:outlineLvl w:val="4"/>
        <w:rPr>
          <w:rFonts w:eastAsia="Times New Roman" w:cs="Times New Roman"/>
          <w:b/>
          <w:bCs/>
          <w:color w:val="FF0000"/>
          <w:sz w:val="48"/>
          <w:szCs w:val="48"/>
          <w:u w:val="single"/>
        </w:rPr>
      </w:pPr>
      <w:r w:rsidRPr="00FA34A8">
        <w:rPr>
          <w:rFonts w:eastAsia="Times New Roman" w:cs="Times New Roman"/>
          <w:b/>
          <w:bCs/>
          <w:color w:val="FF0000"/>
          <w:sz w:val="48"/>
          <w:szCs w:val="48"/>
          <w:u w:val="single"/>
        </w:rPr>
        <w:t>Flaws In Reading</w:t>
      </w:r>
    </w:p>
    <w:p w:rsidR="00CC2610" w:rsidRPr="00FA34A8" w:rsidRDefault="007042BC" w:rsidP="000F47EB">
      <w:pPr>
        <w:pStyle w:val="NormalWeb"/>
        <w:jc w:val="center"/>
        <w:rPr>
          <w:rFonts w:asciiTheme="minorHAnsi" w:hAnsiTheme="minorHAnsi"/>
          <w:b/>
          <w:bCs/>
          <w:color w:val="000000" w:themeColor="text1"/>
          <w:sz w:val="32"/>
          <w:szCs w:val="32"/>
        </w:rPr>
      </w:pPr>
      <w:r w:rsidRPr="00FA34A8">
        <w:rPr>
          <w:rFonts w:asciiTheme="minorHAnsi" w:hAnsiTheme="minorHAnsi"/>
          <w:b/>
          <w:bCs/>
          <w:sz w:val="32"/>
          <w:szCs w:val="32"/>
        </w:rPr>
        <w:t>“</w:t>
      </w:r>
      <w:r w:rsidRPr="00FA34A8">
        <w:rPr>
          <w:rFonts w:asciiTheme="minorHAnsi" w:hAnsiTheme="minorHAnsi" w:cs="Arial"/>
          <w:color w:val="00B050"/>
          <w:sz w:val="20"/>
          <w:szCs w:val="20"/>
        </w:rPr>
        <w:t xml:space="preserve">We must realize that English is not the native language of Indians. </w:t>
      </w:r>
      <w:r w:rsidR="002741CE" w:rsidRPr="00FA34A8">
        <w:rPr>
          <w:rFonts w:asciiTheme="minorHAnsi" w:hAnsiTheme="minorHAnsi" w:cs="Arial"/>
          <w:color w:val="00B050"/>
          <w:sz w:val="20"/>
          <w:szCs w:val="20"/>
        </w:rPr>
        <w:t>Yeah, we could go wrong and we</w:t>
      </w:r>
      <w:r w:rsidRPr="00FA34A8">
        <w:rPr>
          <w:rFonts w:asciiTheme="minorHAnsi" w:hAnsiTheme="minorHAnsi" w:cs="Arial"/>
          <w:color w:val="00B050"/>
          <w:sz w:val="20"/>
          <w:szCs w:val="20"/>
        </w:rPr>
        <w:t xml:space="preserve"> could make innumerable mistakes, but there is always a room for improvement</w:t>
      </w:r>
      <w:r w:rsidRPr="00FA34A8">
        <w:rPr>
          <w:rFonts w:asciiTheme="minorHAnsi" w:hAnsiTheme="minorHAnsi" w:cs="Arial"/>
          <w:color w:val="000000" w:themeColor="text1"/>
          <w:sz w:val="20"/>
          <w:szCs w:val="20"/>
        </w:rPr>
        <w:t>.</w:t>
      </w:r>
      <w:r w:rsidRPr="00FA34A8">
        <w:rPr>
          <w:rFonts w:asciiTheme="minorHAnsi" w:hAnsiTheme="minorHAnsi"/>
          <w:b/>
          <w:bCs/>
          <w:color w:val="000000" w:themeColor="text1"/>
          <w:sz w:val="32"/>
          <w:szCs w:val="32"/>
        </w:rPr>
        <w:t>”</w:t>
      </w:r>
    </w:p>
    <w:p w:rsidR="00CC2610" w:rsidRPr="00FA34A8" w:rsidRDefault="00CC2610" w:rsidP="00CC2610">
      <w:pPr>
        <w:pStyle w:val="NormalWeb"/>
        <w:rPr>
          <w:rFonts w:asciiTheme="minorHAnsi" w:hAnsiTheme="minorHAnsi"/>
          <w:b/>
          <w:bCs/>
          <w:color w:val="00B0F0"/>
          <w:sz w:val="32"/>
          <w:szCs w:val="32"/>
          <w:u w:val="single"/>
        </w:rPr>
      </w:pPr>
      <w:r w:rsidRPr="00FA34A8">
        <w:rPr>
          <w:rFonts w:asciiTheme="minorHAnsi" w:hAnsiTheme="minorHAnsi"/>
          <w:b/>
          <w:bCs/>
          <w:color w:val="00B0F0"/>
          <w:sz w:val="32"/>
          <w:szCs w:val="32"/>
          <w:u w:val="single"/>
        </w:rPr>
        <w:t>Introduction:</w:t>
      </w:r>
    </w:p>
    <w:p w:rsidR="003414F8" w:rsidRPr="00FA34A8" w:rsidRDefault="00CC2610" w:rsidP="00CC2610">
      <w:pPr>
        <w:pStyle w:val="NormalWeb"/>
        <w:rPr>
          <w:rFonts w:asciiTheme="minorHAnsi" w:hAnsiTheme="minorHAnsi"/>
        </w:rPr>
      </w:pPr>
      <w:r w:rsidRPr="00FA34A8">
        <w:rPr>
          <w:rFonts w:asciiTheme="minorHAnsi" w:hAnsiTheme="minorHAnsi"/>
        </w:rPr>
        <w:t xml:space="preserve">Many people know their letter sounds, but cannot recognize these sounds when trying to sound out words. They will skip words when reading, preferring instead to read the words they recognize first and fill in the unknown words later. Or if they can’t decode the word, they will guess. No doubt, spelling rules, conventions and exceptions that take time to learn. There is more at stake here than just spelling accuracy.  Recognition of spelling patterns is a big part of how the brain reads. </w:t>
      </w:r>
      <w:r w:rsidR="00590569" w:rsidRPr="00FA34A8">
        <w:rPr>
          <w:rFonts w:asciiTheme="minorHAnsi" w:hAnsiTheme="minorHAnsi"/>
        </w:rPr>
        <w:t>Reading</w:t>
      </w:r>
      <w:r w:rsidRPr="00FA34A8">
        <w:rPr>
          <w:rFonts w:asciiTheme="minorHAnsi" w:hAnsiTheme="minorHAnsi"/>
        </w:rPr>
        <w:t xml:space="preserve"> is a key decoding skill.</w:t>
      </w:r>
    </w:p>
    <w:p w:rsidR="00542462" w:rsidRPr="00FA34A8" w:rsidRDefault="008B50FE" w:rsidP="00CC2610">
      <w:pPr>
        <w:pStyle w:val="NormalWeb"/>
        <w:rPr>
          <w:rFonts w:asciiTheme="minorHAnsi" w:hAnsiTheme="minorHAnsi"/>
          <w:b/>
          <w:color w:val="00B0F0"/>
          <w:sz w:val="32"/>
          <w:szCs w:val="32"/>
          <w:u w:val="single"/>
        </w:rPr>
      </w:pPr>
      <w:r w:rsidRPr="00FA34A8">
        <w:rPr>
          <w:rFonts w:asciiTheme="minorHAnsi" w:hAnsiTheme="minorHAnsi"/>
          <w:noProof/>
          <w:color w:val="00B0F0"/>
          <w:sz w:val="32"/>
          <w:szCs w:val="32"/>
        </w:rPr>
        <w:drawing>
          <wp:anchor distT="0" distB="0" distL="114300" distR="114300" simplePos="0" relativeHeight="251659264" behindDoc="0" locked="0" layoutInCell="1" allowOverlap="1" wp14:anchorId="0007C0B4" wp14:editId="44786107">
            <wp:simplePos x="0" y="0"/>
            <wp:positionH relativeFrom="column">
              <wp:posOffset>0</wp:posOffset>
            </wp:positionH>
            <wp:positionV relativeFrom="paragraph">
              <wp:posOffset>1698625</wp:posOffset>
            </wp:positionV>
            <wp:extent cx="2466975" cy="2303145"/>
            <wp:effectExtent l="0" t="0" r="9525" b="1905"/>
            <wp:wrapSquare wrapText="bothSides"/>
            <wp:docPr id="1" name="Picture 1" descr="http://i.quoteaddicts.com/media/q1/961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quoteaddicts.com/media/q1/961607.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6636"/>
                    <a:stretch/>
                  </pic:blipFill>
                  <pic:spPr bwMode="auto">
                    <a:xfrm>
                      <a:off x="0" y="0"/>
                      <a:ext cx="2466975" cy="2303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2D54" w:rsidRPr="00FA34A8">
        <w:rPr>
          <w:rFonts w:asciiTheme="minorHAnsi" w:hAnsiTheme="minorHAnsi"/>
          <w:b/>
          <w:color w:val="00B0F0"/>
          <w:sz w:val="32"/>
          <w:szCs w:val="32"/>
          <w:u w:val="single"/>
        </w:rPr>
        <w:t>Causes of Errors:</w:t>
      </w:r>
    </w:p>
    <w:p w:rsidR="003414F8" w:rsidRPr="00FA34A8" w:rsidRDefault="003414F8" w:rsidP="00CC2610">
      <w:pPr>
        <w:pStyle w:val="NormalWeb"/>
        <w:rPr>
          <w:rFonts w:asciiTheme="minorHAnsi" w:hAnsiTheme="minorHAnsi"/>
        </w:rPr>
      </w:pPr>
      <w:r w:rsidRPr="00FA34A8">
        <w:rPr>
          <w:rFonts w:asciiTheme="minorHAnsi" w:hAnsiTheme="minorHAnsi"/>
        </w:rPr>
        <w:t xml:space="preserve">For simplicity's sake I've broken those layers down to </w:t>
      </w:r>
      <w:r w:rsidRPr="00FA34A8">
        <w:rPr>
          <w:rFonts w:asciiTheme="minorHAnsi" w:hAnsiTheme="minorHAnsi"/>
          <w:b/>
          <w:bCs/>
        </w:rPr>
        <w:t xml:space="preserve">four </w:t>
      </w:r>
      <w:r w:rsidRPr="00FA34A8">
        <w:rPr>
          <w:rFonts w:asciiTheme="minorHAnsi" w:hAnsiTheme="minorHAnsi"/>
        </w:rPr>
        <w:t xml:space="preserve">separate processes. </w:t>
      </w:r>
      <w:r w:rsidRPr="00FA34A8">
        <w:rPr>
          <w:rFonts w:asciiTheme="minorHAnsi" w:hAnsiTheme="minorHAnsi"/>
        </w:rPr>
        <w:br/>
      </w:r>
      <w:r w:rsidRPr="00FA34A8">
        <w:rPr>
          <w:rFonts w:asciiTheme="minorHAnsi" w:hAnsiTheme="minorHAnsi"/>
        </w:rPr>
        <w:br/>
      </w:r>
      <w:r w:rsidRPr="00FA34A8">
        <w:rPr>
          <w:rFonts w:asciiTheme="minorHAnsi" w:hAnsiTheme="minorHAnsi"/>
          <w:b/>
          <w:bCs/>
        </w:rPr>
        <w:t>First</w:t>
      </w:r>
      <w:r w:rsidRPr="00FA34A8">
        <w:rPr>
          <w:rFonts w:asciiTheme="minorHAnsi" w:hAnsiTheme="minorHAnsi"/>
        </w:rPr>
        <w:t xml:space="preserve">, to properly comprehend a written passage a person must be able to decode the words on the page. </w:t>
      </w:r>
      <w:r w:rsidRPr="00FA34A8">
        <w:rPr>
          <w:rFonts w:asciiTheme="minorHAnsi" w:hAnsiTheme="minorHAnsi"/>
        </w:rPr>
        <w:br/>
      </w:r>
      <w:r w:rsidRPr="00FA34A8">
        <w:rPr>
          <w:rFonts w:asciiTheme="minorHAnsi" w:hAnsiTheme="minorHAnsi"/>
        </w:rPr>
        <w:br/>
      </w:r>
      <w:r w:rsidRPr="00FA34A8">
        <w:rPr>
          <w:rFonts w:asciiTheme="minorHAnsi" w:hAnsiTheme="minorHAnsi"/>
          <w:b/>
          <w:bCs/>
        </w:rPr>
        <w:t>Second</w:t>
      </w:r>
      <w:r w:rsidRPr="00FA34A8">
        <w:rPr>
          <w:rFonts w:asciiTheme="minorHAnsi" w:hAnsiTheme="minorHAnsi"/>
        </w:rPr>
        <w:t>, the person needs to hold the information in working memory long enough for the information to b</w:t>
      </w:r>
      <w:r w:rsidR="00B3709A" w:rsidRPr="00FA34A8">
        <w:rPr>
          <w:rFonts w:asciiTheme="minorHAnsi" w:hAnsiTheme="minorHAnsi"/>
        </w:rPr>
        <w:t xml:space="preserve">e more extensively processed. Working memory is like a </w:t>
      </w:r>
      <w:r w:rsidR="00B3709A" w:rsidRPr="00FA34A8">
        <w:rPr>
          <w:rFonts w:asciiTheme="minorHAnsi" w:hAnsiTheme="minorHAnsi"/>
          <w:b/>
          <w:bCs/>
        </w:rPr>
        <w:t>mental workspace</w:t>
      </w:r>
      <w:r w:rsidR="00B3709A" w:rsidRPr="00FA34A8">
        <w:rPr>
          <w:rFonts w:asciiTheme="minorHAnsi" w:hAnsiTheme="minorHAnsi"/>
        </w:rPr>
        <w:t xml:space="preserve"> where new information is held briefly before being transferred to higher level language and executive functions.</w:t>
      </w:r>
      <w:r w:rsidRPr="00FA34A8">
        <w:rPr>
          <w:rFonts w:asciiTheme="minorHAnsi" w:hAnsiTheme="minorHAnsi"/>
        </w:rPr>
        <w:br/>
      </w:r>
      <w:r w:rsidRPr="00FA34A8">
        <w:rPr>
          <w:rFonts w:asciiTheme="minorHAnsi" w:hAnsiTheme="minorHAnsi"/>
        </w:rPr>
        <w:br/>
      </w:r>
      <w:r w:rsidRPr="00FA34A8">
        <w:rPr>
          <w:rFonts w:asciiTheme="minorHAnsi" w:hAnsiTheme="minorHAnsi"/>
          <w:b/>
          <w:bCs/>
        </w:rPr>
        <w:t>Third</w:t>
      </w:r>
      <w:r w:rsidRPr="00FA34A8">
        <w:rPr>
          <w:rFonts w:asciiTheme="minorHAnsi" w:hAnsiTheme="minorHAnsi"/>
        </w:rPr>
        <w:t xml:space="preserve">, the person must have adequate vocabulary, grammar and syntactical skills to organize and interpret the written message efficiently. </w:t>
      </w:r>
      <w:r w:rsidRPr="00FA34A8">
        <w:rPr>
          <w:rFonts w:asciiTheme="minorHAnsi" w:hAnsiTheme="minorHAnsi"/>
        </w:rPr>
        <w:br/>
      </w:r>
      <w:r w:rsidRPr="00FA34A8">
        <w:rPr>
          <w:rFonts w:asciiTheme="minorHAnsi" w:hAnsiTheme="minorHAnsi"/>
        </w:rPr>
        <w:br/>
      </w:r>
      <w:r w:rsidRPr="00FA34A8">
        <w:rPr>
          <w:rFonts w:asciiTheme="minorHAnsi" w:hAnsiTheme="minorHAnsi"/>
          <w:b/>
          <w:bCs/>
        </w:rPr>
        <w:t>Fourth</w:t>
      </w:r>
      <w:r w:rsidRPr="00FA34A8">
        <w:rPr>
          <w:rFonts w:asciiTheme="minorHAnsi" w:hAnsiTheme="minorHAnsi"/>
        </w:rPr>
        <w:t xml:space="preserve">, the person needs to access higher order thinking skills to process the written message and go beyond the surface layer of the text and </w:t>
      </w:r>
      <w:r w:rsidRPr="00FA34A8">
        <w:rPr>
          <w:rFonts w:asciiTheme="minorHAnsi" w:hAnsiTheme="minorHAnsi"/>
          <w:b/>
          <w:bCs/>
        </w:rPr>
        <w:t>infer</w:t>
      </w:r>
      <w:r w:rsidRPr="00FA34A8">
        <w:rPr>
          <w:rFonts w:asciiTheme="minorHAnsi" w:hAnsiTheme="minorHAnsi"/>
        </w:rPr>
        <w:t xml:space="preserve"> possible meaning. </w:t>
      </w:r>
    </w:p>
    <w:p w:rsidR="003414F8" w:rsidRPr="00FA34A8" w:rsidRDefault="003414F8" w:rsidP="00B3709A">
      <w:pPr>
        <w:pStyle w:val="NormalWeb"/>
        <w:rPr>
          <w:rFonts w:asciiTheme="minorHAnsi" w:hAnsiTheme="minorHAnsi"/>
        </w:rPr>
      </w:pPr>
      <w:r w:rsidRPr="00FA34A8">
        <w:rPr>
          <w:rFonts w:asciiTheme="minorHAnsi" w:hAnsiTheme="minorHAnsi"/>
        </w:rPr>
        <w:t xml:space="preserve">If a breakdown occurs in one or more of these steps then the person </w:t>
      </w:r>
      <w:r w:rsidRPr="00FA34A8">
        <w:rPr>
          <w:rFonts w:asciiTheme="minorHAnsi" w:hAnsiTheme="minorHAnsi"/>
          <w:iCs/>
        </w:rPr>
        <w:t>may</w:t>
      </w:r>
      <w:r w:rsidRPr="00FA34A8">
        <w:rPr>
          <w:rFonts w:asciiTheme="minorHAnsi" w:hAnsiTheme="minorHAnsi"/>
        </w:rPr>
        <w:t xml:space="preserve"> fail to grasp the meaning of the text, which often results in reading comprehension problems and failure. </w:t>
      </w:r>
    </w:p>
    <w:p w:rsidR="00B3709A" w:rsidRPr="00FA34A8" w:rsidRDefault="00332D54" w:rsidP="00B3709A">
      <w:pPr>
        <w:pStyle w:val="NormalWeb"/>
        <w:rPr>
          <w:rFonts w:asciiTheme="minorHAnsi" w:hAnsiTheme="minorHAnsi"/>
          <w:b/>
          <w:color w:val="00B0F0"/>
          <w:sz w:val="32"/>
          <w:u w:val="single"/>
        </w:rPr>
      </w:pPr>
      <w:r w:rsidRPr="00FA34A8">
        <w:rPr>
          <w:rFonts w:asciiTheme="minorHAnsi" w:hAnsiTheme="minorHAnsi"/>
          <w:b/>
          <w:color w:val="00B0F0"/>
          <w:sz w:val="32"/>
          <w:u w:val="single"/>
        </w:rPr>
        <w:lastRenderedPageBreak/>
        <w:t xml:space="preserve">A </w:t>
      </w:r>
      <w:r w:rsidR="00B3709A" w:rsidRPr="00FA34A8">
        <w:rPr>
          <w:rFonts w:asciiTheme="minorHAnsi" w:hAnsiTheme="minorHAnsi"/>
          <w:b/>
          <w:color w:val="00B0F0"/>
          <w:sz w:val="32"/>
          <w:u w:val="single"/>
        </w:rPr>
        <w:t>Classic Example:</w:t>
      </w:r>
    </w:p>
    <w:p w:rsidR="00B3709A" w:rsidRPr="00FA34A8" w:rsidRDefault="00B3709A" w:rsidP="00B3709A">
      <w:pPr>
        <w:spacing w:after="240" w:line="240" w:lineRule="auto"/>
        <w:rPr>
          <w:rFonts w:eastAsia="Times New Roman" w:cs="Times New Roman"/>
          <w:sz w:val="24"/>
          <w:szCs w:val="24"/>
        </w:rPr>
      </w:pPr>
      <w:r w:rsidRPr="00FA34A8">
        <w:rPr>
          <w:rFonts w:eastAsia="Times New Roman" w:cs="Times New Roman"/>
          <w:sz w:val="24"/>
          <w:szCs w:val="24"/>
        </w:rPr>
        <w:t xml:space="preserve">To explore </w:t>
      </w:r>
      <w:r w:rsidRPr="00FA34A8">
        <w:rPr>
          <w:rFonts w:eastAsia="Times New Roman" w:cs="Times New Roman"/>
          <w:iCs/>
          <w:sz w:val="24"/>
          <w:szCs w:val="24"/>
        </w:rPr>
        <w:t>one</w:t>
      </w:r>
      <w:r w:rsidRPr="00FA34A8">
        <w:rPr>
          <w:rFonts w:eastAsia="Times New Roman" w:cs="Times New Roman"/>
          <w:sz w:val="24"/>
          <w:szCs w:val="24"/>
        </w:rPr>
        <w:t xml:space="preserve"> example, problems with understanding syntactical rules can result in students not understanding the difference between</w:t>
      </w:r>
      <w:r w:rsidR="00206111" w:rsidRPr="00FA34A8">
        <w:rPr>
          <w:rFonts w:eastAsia="Times New Roman" w:cs="Times New Roman"/>
          <w:sz w:val="24"/>
          <w:szCs w:val="24"/>
        </w:rPr>
        <w:t xml:space="preserve"> simple, compound and complex</w:t>
      </w:r>
      <w:r w:rsidRPr="00FA34A8">
        <w:rPr>
          <w:rFonts w:eastAsia="Times New Roman" w:cs="Times New Roman"/>
          <w:sz w:val="24"/>
          <w:szCs w:val="24"/>
        </w:rPr>
        <w:t xml:space="preserve"> sentences, which can result in confusion in understanding the author's intended meaning. This is certainly the case in non fiction text where authors, who write history and science texts, use complex and compound-complex sentences routinely to communicate more detailed and elaborate ideas. </w:t>
      </w:r>
    </w:p>
    <w:p w:rsidR="0010583D" w:rsidRPr="00FA34A8" w:rsidRDefault="00B3709A" w:rsidP="00AC40E0">
      <w:pPr>
        <w:spacing w:after="240" w:line="240" w:lineRule="auto"/>
        <w:rPr>
          <w:rFonts w:eastAsia="Times New Roman" w:cs="Times New Roman"/>
          <w:sz w:val="24"/>
          <w:szCs w:val="24"/>
        </w:rPr>
      </w:pPr>
      <w:r w:rsidRPr="00FA34A8">
        <w:rPr>
          <w:rFonts w:eastAsia="Times New Roman" w:cs="Times New Roman"/>
          <w:sz w:val="24"/>
          <w:szCs w:val="24"/>
        </w:rPr>
        <w:t xml:space="preserve">Let's look at the following passage from </w:t>
      </w:r>
      <w:r w:rsidRPr="00FA34A8">
        <w:rPr>
          <w:rFonts w:eastAsia="Times New Roman" w:cs="Times New Roman"/>
          <w:b/>
          <w:bCs/>
          <w:sz w:val="24"/>
          <w:szCs w:val="24"/>
        </w:rPr>
        <w:t>Herbert &amp; Harry</w:t>
      </w:r>
      <w:r w:rsidRPr="00FA34A8">
        <w:rPr>
          <w:rFonts w:eastAsia="Times New Roman" w:cs="Times New Roman"/>
          <w:sz w:val="24"/>
          <w:szCs w:val="24"/>
        </w:rPr>
        <w:t xml:space="preserve"> by popular children's author, Pamela Allen. </w:t>
      </w:r>
      <w:r w:rsidRPr="00FA34A8">
        <w:rPr>
          <w:rFonts w:eastAsia="Times New Roman" w:cs="Times New Roman"/>
          <w:sz w:val="24"/>
          <w:szCs w:val="24"/>
        </w:rPr>
        <w:br/>
        <w:t xml:space="preserve">'At last Herbert lay down to sleep. But even though it was very dark, and he was very tired, he could not sleep.' </w:t>
      </w:r>
      <w:r w:rsidRPr="00FA34A8">
        <w:rPr>
          <w:rFonts w:eastAsia="Times New Roman" w:cs="Times New Roman"/>
          <w:sz w:val="24"/>
          <w:szCs w:val="24"/>
        </w:rPr>
        <w:br/>
      </w:r>
      <w:r w:rsidRPr="00FA34A8">
        <w:rPr>
          <w:rFonts w:eastAsia="Times New Roman" w:cs="Times New Roman"/>
          <w:sz w:val="24"/>
          <w:szCs w:val="24"/>
        </w:rPr>
        <w:br/>
        <w:t>The second sentence contains a compound-complex structure, which in my experience, some students find difficult to c</w:t>
      </w:r>
      <w:r w:rsidR="00466B03" w:rsidRPr="00FA34A8">
        <w:rPr>
          <w:rFonts w:eastAsia="Times New Roman" w:cs="Times New Roman"/>
          <w:sz w:val="24"/>
          <w:szCs w:val="24"/>
        </w:rPr>
        <w:t xml:space="preserve">omprehend when they read it. </w:t>
      </w:r>
      <w:r w:rsidR="00466B03" w:rsidRPr="00FA34A8">
        <w:rPr>
          <w:rFonts w:eastAsia="Times New Roman" w:cs="Times New Roman"/>
          <w:sz w:val="24"/>
          <w:szCs w:val="24"/>
        </w:rPr>
        <w:br/>
      </w:r>
      <w:r w:rsidRPr="00FA34A8">
        <w:rPr>
          <w:rFonts w:eastAsia="Times New Roman" w:cs="Times New Roman"/>
          <w:sz w:val="24"/>
          <w:szCs w:val="24"/>
        </w:rPr>
        <w:t xml:space="preserve">When asked questions about this passage, some students fail to recognize that it's </w:t>
      </w:r>
      <w:r w:rsidRPr="00FA34A8">
        <w:rPr>
          <w:rFonts w:eastAsia="Times New Roman" w:cs="Times New Roman"/>
          <w:iCs/>
          <w:sz w:val="24"/>
          <w:szCs w:val="24"/>
        </w:rPr>
        <w:t>'very dark'</w:t>
      </w:r>
      <w:r w:rsidRPr="00FA34A8">
        <w:rPr>
          <w:rFonts w:eastAsia="Times New Roman" w:cs="Times New Roman"/>
          <w:sz w:val="24"/>
          <w:szCs w:val="24"/>
        </w:rPr>
        <w:t xml:space="preserve"> or that </w:t>
      </w:r>
      <w:r w:rsidRPr="00FA34A8">
        <w:rPr>
          <w:rFonts w:eastAsia="Times New Roman" w:cs="Times New Roman"/>
          <w:iCs/>
          <w:sz w:val="24"/>
          <w:szCs w:val="24"/>
        </w:rPr>
        <w:t>'Herbert is tired.'</w:t>
      </w:r>
      <w:r w:rsidRPr="00FA34A8">
        <w:rPr>
          <w:rFonts w:eastAsia="Times New Roman" w:cs="Times New Roman"/>
          <w:sz w:val="24"/>
          <w:szCs w:val="24"/>
        </w:rPr>
        <w:t xml:space="preserve"> Certainly, the context of the story helps with comprehension in that we know Herbert is tired, and on the run from his brother. But, when read in isolation, and without context the students' understanding of this particula</w:t>
      </w:r>
      <w:r w:rsidR="002741CE" w:rsidRPr="00FA34A8">
        <w:rPr>
          <w:rFonts w:eastAsia="Times New Roman" w:cs="Times New Roman"/>
          <w:sz w:val="24"/>
          <w:szCs w:val="24"/>
        </w:rPr>
        <w:t xml:space="preserve">r sentence tends to unravel. </w:t>
      </w:r>
      <w:r w:rsidR="002741CE" w:rsidRPr="00FA34A8">
        <w:rPr>
          <w:rFonts w:eastAsia="Times New Roman" w:cs="Times New Roman"/>
          <w:sz w:val="24"/>
          <w:szCs w:val="24"/>
        </w:rPr>
        <w:br/>
      </w:r>
      <w:r w:rsidR="00466B03" w:rsidRPr="00FA34A8">
        <w:rPr>
          <w:rFonts w:eastAsia="Times New Roman" w:cs="Times New Roman"/>
          <w:sz w:val="24"/>
          <w:szCs w:val="24"/>
        </w:rPr>
        <w:br/>
      </w:r>
      <w:r w:rsidRPr="00FA34A8">
        <w:rPr>
          <w:rFonts w:eastAsia="Times New Roman" w:cs="Times New Roman"/>
          <w:sz w:val="24"/>
          <w:szCs w:val="24"/>
        </w:rPr>
        <w:t xml:space="preserve">I believe, in this instance, that reading comprehension failure is caused by the </w:t>
      </w:r>
      <w:r w:rsidRPr="00FA34A8">
        <w:rPr>
          <w:rFonts w:eastAsia="Times New Roman" w:cs="Times New Roman"/>
          <w:iCs/>
          <w:sz w:val="24"/>
          <w:szCs w:val="24"/>
        </w:rPr>
        <w:t>complexity</w:t>
      </w:r>
      <w:r w:rsidRPr="00FA34A8">
        <w:rPr>
          <w:rFonts w:eastAsia="Times New Roman" w:cs="Times New Roman"/>
          <w:sz w:val="24"/>
          <w:szCs w:val="24"/>
        </w:rPr>
        <w:t xml:space="preserve"> of the passage and its intricate construction. The clause </w:t>
      </w:r>
      <w:r w:rsidR="00EB0307">
        <w:rPr>
          <w:rFonts w:eastAsia="Times New Roman" w:cs="Times New Roman"/>
          <w:iCs/>
          <w:sz w:val="24"/>
          <w:szCs w:val="24"/>
        </w:rPr>
        <w:t>'he could not sleep</w:t>
      </w:r>
      <w:r w:rsidRPr="00FA34A8">
        <w:rPr>
          <w:rFonts w:eastAsia="Times New Roman" w:cs="Times New Roman"/>
          <w:iCs/>
          <w:sz w:val="24"/>
          <w:szCs w:val="24"/>
        </w:rPr>
        <w:t>'</w:t>
      </w:r>
      <w:r w:rsidR="00EB0307">
        <w:rPr>
          <w:rFonts w:eastAsia="Times New Roman" w:cs="Times New Roman"/>
          <w:iCs/>
          <w:sz w:val="24"/>
          <w:szCs w:val="24"/>
        </w:rPr>
        <w:t xml:space="preserve"> </w:t>
      </w:r>
      <w:r w:rsidRPr="00FA34A8">
        <w:rPr>
          <w:rFonts w:eastAsia="Times New Roman" w:cs="Times New Roman"/>
          <w:sz w:val="24"/>
          <w:szCs w:val="24"/>
        </w:rPr>
        <w:t xml:space="preserve">is preceded by the </w:t>
      </w:r>
      <w:r w:rsidRPr="00FA34A8">
        <w:rPr>
          <w:rFonts w:eastAsia="Times New Roman" w:cs="Times New Roman"/>
          <w:b/>
          <w:bCs/>
          <w:sz w:val="24"/>
          <w:szCs w:val="24"/>
        </w:rPr>
        <w:t>subordinate clause</w:t>
      </w:r>
      <w:r w:rsidRPr="00FA34A8">
        <w:rPr>
          <w:rFonts w:eastAsia="Times New Roman" w:cs="Times New Roman"/>
          <w:sz w:val="24"/>
          <w:szCs w:val="24"/>
        </w:rPr>
        <w:t xml:space="preserve">, </w:t>
      </w:r>
      <w:r w:rsidRPr="00FA34A8">
        <w:rPr>
          <w:rFonts w:eastAsia="Times New Roman" w:cs="Times New Roman"/>
          <w:iCs/>
          <w:sz w:val="24"/>
          <w:szCs w:val="24"/>
        </w:rPr>
        <w:t>'But even though it was very dark,'</w:t>
      </w:r>
      <w:r w:rsidRPr="00FA34A8">
        <w:rPr>
          <w:rFonts w:eastAsia="Times New Roman" w:cs="Times New Roman"/>
          <w:sz w:val="24"/>
          <w:szCs w:val="24"/>
        </w:rPr>
        <w:t xml:space="preserve"> the </w:t>
      </w:r>
      <w:r w:rsidRPr="00FA34A8">
        <w:rPr>
          <w:rFonts w:eastAsia="Times New Roman" w:cs="Times New Roman"/>
          <w:b/>
          <w:bCs/>
          <w:sz w:val="24"/>
          <w:szCs w:val="24"/>
        </w:rPr>
        <w:t>coordinating conjunction</w:t>
      </w:r>
      <w:r w:rsidRPr="00FA34A8">
        <w:rPr>
          <w:rFonts w:eastAsia="Times New Roman" w:cs="Times New Roman"/>
          <w:sz w:val="24"/>
          <w:szCs w:val="24"/>
        </w:rPr>
        <w:t xml:space="preserve"> </w:t>
      </w:r>
      <w:r w:rsidRPr="00FA34A8">
        <w:rPr>
          <w:rFonts w:eastAsia="Times New Roman" w:cs="Times New Roman"/>
          <w:iCs/>
          <w:sz w:val="24"/>
          <w:szCs w:val="24"/>
        </w:rPr>
        <w:t>'and,</w:t>
      </w:r>
      <w:r w:rsidRPr="00FA34A8">
        <w:rPr>
          <w:rFonts w:eastAsia="Times New Roman" w:cs="Times New Roman"/>
          <w:sz w:val="24"/>
          <w:szCs w:val="24"/>
        </w:rPr>
        <w:t xml:space="preserve">' and the main clause, </w:t>
      </w:r>
      <w:r w:rsidRPr="00FA34A8">
        <w:rPr>
          <w:rFonts w:eastAsia="Times New Roman" w:cs="Times New Roman"/>
          <w:iCs/>
          <w:sz w:val="24"/>
          <w:szCs w:val="24"/>
        </w:rPr>
        <w:t>'he was very tired.'</w:t>
      </w:r>
      <w:r w:rsidR="00466B03" w:rsidRPr="00FA34A8">
        <w:rPr>
          <w:rFonts w:eastAsia="Times New Roman" w:cs="Times New Roman"/>
          <w:sz w:val="24"/>
          <w:szCs w:val="24"/>
        </w:rPr>
        <w:t xml:space="preserve"> </w:t>
      </w:r>
      <w:r w:rsidR="00466B03" w:rsidRPr="00FA34A8">
        <w:rPr>
          <w:rFonts w:eastAsia="Times New Roman" w:cs="Times New Roman"/>
          <w:sz w:val="24"/>
          <w:szCs w:val="24"/>
        </w:rPr>
        <w:br/>
      </w:r>
      <w:r w:rsidR="00466B03" w:rsidRPr="00FA34A8">
        <w:rPr>
          <w:rFonts w:eastAsia="Times New Roman" w:cs="Times New Roman"/>
          <w:sz w:val="24"/>
          <w:szCs w:val="24"/>
        </w:rPr>
        <w:br/>
      </w:r>
      <w:r w:rsidRPr="00FA34A8">
        <w:rPr>
          <w:rFonts w:eastAsia="Times New Roman" w:cs="Times New Roman"/>
          <w:sz w:val="24"/>
          <w:szCs w:val="24"/>
        </w:rPr>
        <w:t>As we can see, the construction of this particular sentence could quickly overload a student's working memory capacity and syntactical understanding</w:t>
      </w:r>
      <w:r w:rsidR="00466B03" w:rsidRPr="00FA34A8">
        <w:rPr>
          <w:rFonts w:eastAsia="Times New Roman" w:cs="Times New Roman"/>
          <w:sz w:val="24"/>
          <w:szCs w:val="24"/>
        </w:rPr>
        <w:t>.</w:t>
      </w:r>
      <w:r w:rsidR="00466B03" w:rsidRPr="00FA34A8">
        <w:rPr>
          <w:rFonts w:eastAsia="Times New Roman" w:cs="Times New Roman"/>
          <w:sz w:val="24"/>
          <w:szCs w:val="24"/>
        </w:rPr>
        <w:br/>
      </w:r>
    </w:p>
    <w:p w:rsidR="003200B1" w:rsidRPr="00FA34A8" w:rsidRDefault="00AC40E0" w:rsidP="003200B1">
      <w:pPr>
        <w:spacing w:after="0" w:line="240" w:lineRule="auto"/>
        <w:rPr>
          <w:rFonts w:eastAsia="Times New Roman" w:cs="Times New Roman"/>
          <w:b/>
          <w:color w:val="00B0F0"/>
          <w:sz w:val="32"/>
          <w:szCs w:val="32"/>
          <w:u w:val="single"/>
        </w:rPr>
      </w:pPr>
      <w:r w:rsidRPr="00FA34A8">
        <w:rPr>
          <w:rFonts w:eastAsia="Times New Roman" w:cs="Times New Roman"/>
          <w:b/>
          <w:color w:val="00B0F0"/>
          <w:sz w:val="32"/>
          <w:szCs w:val="32"/>
          <w:u w:val="single"/>
        </w:rPr>
        <w:t>Types of Errors:</w:t>
      </w:r>
    </w:p>
    <w:p w:rsidR="008B50FE" w:rsidRPr="00FA34A8" w:rsidRDefault="008B50FE" w:rsidP="003200B1">
      <w:pPr>
        <w:spacing w:after="0" w:line="240" w:lineRule="auto"/>
        <w:rPr>
          <w:rFonts w:eastAsia="Times New Roman" w:cs="Arial"/>
          <w:b/>
          <w:sz w:val="24"/>
          <w:szCs w:val="24"/>
          <w:u w:val="single"/>
        </w:rPr>
      </w:pPr>
      <w:r w:rsidRPr="00FA34A8">
        <w:rPr>
          <w:noProof/>
        </w:rPr>
        <w:drawing>
          <wp:anchor distT="0" distB="0" distL="114300" distR="114300" simplePos="0" relativeHeight="251660288" behindDoc="1" locked="0" layoutInCell="1" allowOverlap="1" wp14:anchorId="34E26ED8" wp14:editId="6DC32983">
            <wp:simplePos x="0" y="0"/>
            <wp:positionH relativeFrom="margin">
              <wp:align>left</wp:align>
            </wp:positionH>
            <wp:positionV relativeFrom="paragraph">
              <wp:posOffset>171450</wp:posOffset>
            </wp:positionV>
            <wp:extent cx="2380615" cy="1517650"/>
            <wp:effectExtent l="0" t="0" r="635" b="6350"/>
            <wp:wrapTight wrapText="bothSides">
              <wp:wrapPolygon edited="0">
                <wp:start x="0" y="0"/>
                <wp:lineTo x="0" y="21419"/>
                <wp:lineTo x="21433" y="21419"/>
                <wp:lineTo x="21433" y="0"/>
                <wp:lineTo x="0" y="0"/>
              </wp:wrapPolygon>
            </wp:wrapTight>
            <wp:docPr id="2" name="Picture 2" descr="http://www.coolnsmart.com/images/cns/mans-err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olnsmart.com/images/cns/mans-error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0615" cy="1517650"/>
                    </a:xfrm>
                    <a:prstGeom prst="rect">
                      <a:avLst/>
                    </a:prstGeom>
                    <a:noFill/>
                    <a:ln>
                      <a:noFill/>
                    </a:ln>
                  </pic:spPr>
                </pic:pic>
              </a:graphicData>
            </a:graphic>
            <wp14:sizeRelH relativeFrom="margin">
              <wp14:pctWidth>0</wp14:pctWidth>
            </wp14:sizeRelH>
          </wp:anchor>
        </w:drawing>
      </w:r>
    </w:p>
    <w:p w:rsidR="008B50FE" w:rsidRPr="00FA34A8" w:rsidRDefault="008B50FE" w:rsidP="003200B1">
      <w:pPr>
        <w:spacing w:after="0" w:line="240" w:lineRule="auto"/>
        <w:rPr>
          <w:rFonts w:eastAsia="Times New Roman" w:cs="Times New Roman"/>
          <w:sz w:val="24"/>
          <w:szCs w:val="24"/>
          <w:u w:val="single"/>
        </w:rPr>
      </w:pPr>
    </w:p>
    <w:p w:rsidR="003200B1" w:rsidRPr="00FA34A8" w:rsidRDefault="003200B1" w:rsidP="003200B1">
      <w:pPr>
        <w:spacing w:after="0" w:line="240" w:lineRule="auto"/>
        <w:rPr>
          <w:rFonts w:eastAsia="Times New Roman" w:cs="Times New Roman"/>
          <w:sz w:val="24"/>
          <w:szCs w:val="24"/>
        </w:rPr>
      </w:pPr>
      <w:r w:rsidRPr="00FA34A8">
        <w:rPr>
          <w:rFonts w:eastAsia="Times New Roman" w:cs="Arial"/>
          <w:b/>
          <w:sz w:val="16"/>
          <w:szCs w:val="16"/>
        </w:rPr>
        <w:t> </w:t>
      </w:r>
    </w:p>
    <w:p w:rsidR="003200B1" w:rsidRPr="00FA34A8" w:rsidRDefault="003200B1" w:rsidP="003200B1">
      <w:pPr>
        <w:spacing w:after="0" w:line="240" w:lineRule="auto"/>
        <w:rPr>
          <w:rFonts w:eastAsia="Times New Roman" w:cs="Times New Roman"/>
          <w:sz w:val="24"/>
          <w:szCs w:val="24"/>
        </w:rPr>
      </w:pPr>
      <w:r w:rsidRPr="00FA34A8">
        <w:rPr>
          <w:rFonts w:eastAsia="Times New Roman" w:cs="Arial"/>
          <w:sz w:val="24"/>
          <w:szCs w:val="24"/>
        </w:rPr>
        <w:t xml:space="preserve">The following examples show common </w:t>
      </w:r>
      <w:r w:rsidR="00AC40E0" w:rsidRPr="00FA34A8">
        <w:rPr>
          <w:rFonts w:eastAsia="Times New Roman" w:cs="Arial"/>
          <w:sz w:val="24"/>
          <w:szCs w:val="24"/>
        </w:rPr>
        <w:t xml:space="preserve">types of </w:t>
      </w:r>
      <w:r w:rsidRPr="00FA34A8">
        <w:rPr>
          <w:rFonts w:eastAsia="Times New Roman" w:cs="Arial"/>
          <w:sz w:val="24"/>
          <w:szCs w:val="24"/>
        </w:rPr>
        <w:t xml:space="preserve">errors made by students who struggled with reading and the types of problems these errors may indicate. Once again, it is not a single error but the patterns of repeated mistakes that are informative.  All these examples came from actual experiences with students who struggled with reading. While each student is unique, these types of errors are common with struggling readers.  For descriptive purposes, the errors are grouped into categories.  These are not clear-cut categories and overlap is common. For examples ‘whole word’ readers often are not tracking and often do not know their sounds. </w:t>
      </w:r>
    </w:p>
    <w:p w:rsidR="003200B1" w:rsidRPr="00FA34A8" w:rsidRDefault="003200B1" w:rsidP="003200B1">
      <w:pPr>
        <w:spacing w:after="0" w:line="240" w:lineRule="auto"/>
        <w:rPr>
          <w:rFonts w:eastAsia="Times New Roman" w:cs="Times New Roman"/>
          <w:sz w:val="24"/>
          <w:szCs w:val="24"/>
        </w:rPr>
      </w:pPr>
      <w:r w:rsidRPr="00FA34A8">
        <w:rPr>
          <w:rFonts w:eastAsia="Times New Roman" w:cs="Arial"/>
          <w:sz w:val="16"/>
          <w:szCs w:val="16"/>
        </w:rPr>
        <w:lastRenderedPageBreak/>
        <w:t> </w:t>
      </w:r>
    </w:p>
    <w:p w:rsidR="002741CE" w:rsidRPr="00FA34A8" w:rsidRDefault="003200B1" w:rsidP="003200B1">
      <w:pPr>
        <w:spacing w:after="0" w:line="240" w:lineRule="auto"/>
        <w:rPr>
          <w:rFonts w:eastAsia="Times New Roman" w:cs="Arial"/>
          <w:sz w:val="24"/>
          <w:szCs w:val="24"/>
        </w:rPr>
      </w:pPr>
      <w:r w:rsidRPr="00FA34A8">
        <w:rPr>
          <w:rFonts w:eastAsia="Times New Roman" w:cs="Arial"/>
          <w:sz w:val="24"/>
          <w:szCs w:val="24"/>
        </w:rPr>
        <w:t xml:space="preserve">All of the examples of actual reading errors are shown as: </w:t>
      </w:r>
    </w:p>
    <w:p w:rsidR="003200B1" w:rsidRPr="00FA34A8" w:rsidRDefault="00EB0307" w:rsidP="002741CE">
      <w:pPr>
        <w:spacing w:after="0" w:line="240" w:lineRule="auto"/>
        <w:jc w:val="center"/>
        <w:rPr>
          <w:rFonts w:eastAsia="Times New Roman" w:cs="Times New Roman"/>
          <w:sz w:val="24"/>
          <w:szCs w:val="24"/>
        </w:rPr>
      </w:pPr>
      <w:r w:rsidRPr="00FA34A8">
        <w:rPr>
          <w:rFonts w:eastAsia="Times New Roman" w:cs="Arial"/>
          <w:b/>
          <w:sz w:val="24"/>
          <w:szCs w:val="24"/>
        </w:rPr>
        <w:t>Actual</w:t>
      </w:r>
      <w:r w:rsidR="003200B1" w:rsidRPr="00FA34A8">
        <w:rPr>
          <w:rFonts w:eastAsia="Times New Roman" w:cs="Arial"/>
          <w:b/>
          <w:sz w:val="24"/>
          <w:szCs w:val="24"/>
        </w:rPr>
        <w:t xml:space="preserve"> word </w:t>
      </w:r>
      <w:r w:rsidR="003200B1" w:rsidRPr="00FA34A8">
        <w:rPr>
          <w:rFonts w:eastAsia="Times New Roman" w:cs="Arial"/>
          <w:b/>
          <w:sz w:val="24"/>
          <w:szCs w:val="24"/>
        </w:rPr>
        <w:sym w:font="Wingdings" w:char="F0E0"/>
      </w:r>
      <w:r w:rsidR="003200B1" w:rsidRPr="00FA34A8">
        <w:rPr>
          <w:rFonts w:eastAsia="Times New Roman" w:cs="Arial"/>
          <w:b/>
          <w:sz w:val="24"/>
          <w:szCs w:val="24"/>
        </w:rPr>
        <w:t xml:space="preserve"> what the student said</w:t>
      </w:r>
    </w:p>
    <w:p w:rsidR="003200B1" w:rsidRPr="00FA34A8" w:rsidRDefault="003200B1" w:rsidP="003200B1">
      <w:pPr>
        <w:spacing w:after="0" w:line="240" w:lineRule="auto"/>
        <w:rPr>
          <w:rFonts w:eastAsia="Times New Roman" w:cs="Times New Roman"/>
          <w:sz w:val="24"/>
          <w:szCs w:val="24"/>
        </w:rPr>
      </w:pPr>
      <w:r w:rsidRPr="00FA34A8">
        <w:rPr>
          <w:rFonts w:eastAsia="Times New Roman" w:cs="Arial"/>
          <w:sz w:val="24"/>
          <w:szCs w:val="24"/>
        </w:rPr>
        <w:t xml:space="preserve">(For example, </w:t>
      </w:r>
      <w:r w:rsidRPr="00FA34A8">
        <w:rPr>
          <w:rFonts w:eastAsia="Times New Roman" w:cs="Arial"/>
          <w:b/>
          <w:sz w:val="24"/>
          <w:szCs w:val="24"/>
        </w:rPr>
        <w:t xml:space="preserve">spread </w:t>
      </w:r>
      <w:r w:rsidRPr="00FA34A8">
        <w:rPr>
          <w:rFonts w:eastAsia="Times New Roman" w:cs="Arial"/>
          <w:b/>
          <w:sz w:val="24"/>
          <w:szCs w:val="24"/>
        </w:rPr>
        <w:sym w:font="Wingdings" w:char="F0E0"/>
      </w:r>
      <w:r w:rsidRPr="00FA34A8">
        <w:rPr>
          <w:rFonts w:eastAsia="Times New Roman" w:cs="Arial"/>
          <w:b/>
          <w:sz w:val="24"/>
          <w:szCs w:val="24"/>
        </w:rPr>
        <w:t xml:space="preserve"> prize</w:t>
      </w:r>
      <w:r w:rsidRPr="00FA34A8">
        <w:rPr>
          <w:rFonts w:eastAsia="Times New Roman" w:cs="Arial"/>
          <w:sz w:val="24"/>
          <w:szCs w:val="24"/>
        </w:rPr>
        <w:t xml:space="preserve"> means the student looked at the word ‘spread’ and incorrectly read it as </w:t>
      </w:r>
      <w:r w:rsidR="00EB0307" w:rsidRPr="00FA34A8">
        <w:rPr>
          <w:rFonts w:eastAsia="Times New Roman" w:cs="Arial"/>
          <w:sz w:val="24"/>
          <w:szCs w:val="24"/>
        </w:rPr>
        <w:t>‘prize’)</w:t>
      </w:r>
      <w:r w:rsidRPr="00FA34A8">
        <w:rPr>
          <w:rFonts w:eastAsia="Times New Roman" w:cs="Arial"/>
          <w:sz w:val="24"/>
          <w:szCs w:val="24"/>
        </w:rPr>
        <w:t xml:space="preserve"> </w:t>
      </w:r>
    </w:p>
    <w:p w:rsidR="003200B1" w:rsidRPr="00FA34A8" w:rsidRDefault="003200B1" w:rsidP="003200B1">
      <w:pPr>
        <w:spacing w:after="0" w:line="240" w:lineRule="auto"/>
        <w:rPr>
          <w:rFonts w:eastAsia="Times New Roman" w:cs="Times New Roman"/>
          <w:sz w:val="24"/>
          <w:szCs w:val="24"/>
        </w:rPr>
      </w:pPr>
      <w:r w:rsidRPr="00FA34A8">
        <w:rPr>
          <w:rFonts w:eastAsia="Times New Roman" w:cs="Arial"/>
          <w:b/>
          <w:sz w:val="24"/>
          <w:szCs w:val="24"/>
        </w:rPr>
        <w:t> </w:t>
      </w:r>
    </w:p>
    <w:p w:rsidR="003200B1" w:rsidRPr="00FA34A8" w:rsidRDefault="003200B1" w:rsidP="003200B1">
      <w:pPr>
        <w:spacing w:after="0" w:line="240" w:lineRule="auto"/>
        <w:rPr>
          <w:rFonts w:eastAsia="Times New Roman" w:cs="Times New Roman"/>
          <w:sz w:val="24"/>
          <w:szCs w:val="24"/>
        </w:rPr>
      </w:pPr>
      <w:r w:rsidRPr="00FA34A8">
        <w:rPr>
          <w:rFonts w:eastAsia="Times New Roman" w:cs="Arial"/>
          <w:b/>
          <w:sz w:val="24"/>
          <w:szCs w:val="24"/>
          <w:u w:val="single"/>
        </w:rPr>
        <w:t>“Whole Word” Errors:</w:t>
      </w:r>
      <w:r w:rsidRPr="00FA34A8">
        <w:rPr>
          <w:rFonts w:eastAsia="Times New Roman" w:cs="Arial"/>
          <w:sz w:val="24"/>
          <w:szCs w:val="24"/>
        </w:rPr>
        <w:t xml:space="preserve"> These types of errors occur when the student is attempting to </w:t>
      </w:r>
      <w:r w:rsidRPr="00FA34A8">
        <w:rPr>
          <w:rFonts w:eastAsia="Times New Roman" w:cs="Arial"/>
          <w:b/>
          <w:sz w:val="24"/>
          <w:szCs w:val="24"/>
        </w:rPr>
        <w:t>‘see’ or ‘visually recognize’ entire words as a unit instead of processing the print by sound.</w:t>
      </w:r>
      <w:r w:rsidRPr="00FA34A8">
        <w:rPr>
          <w:rFonts w:eastAsia="Times New Roman" w:cs="Arial"/>
          <w:sz w:val="24"/>
          <w:szCs w:val="24"/>
        </w:rPr>
        <w:t xml:space="preserve"> The student tries to recognize the overall visual appearance of the word. Often the words ‘look similar’ to words the student has already learned as ‘sight’ words. Words usually contain some visually similar letters or structure. Frequent ‘whole word’ type errors indicate</w:t>
      </w:r>
      <w:r w:rsidR="002741CE" w:rsidRPr="00FA34A8">
        <w:rPr>
          <w:rFonts w:eastAsia="Times New Roman" w:cs="Arial"/>
          <w:sz w:val="24"/>
          <w:szCs w:val="24"/>
        </w:rPr>
        <w:t xml:space="preserve"> that</w:t>
      </w:r>
      <w:r w:rsidRPr="00FA34A8">
        <w:rPr>
          <w:rFonts w:eastAsia="Times New Roman" w:cs="Arial"/>
          <w:sz w:val="24"/>
          <w:szCs w:val="24"/>
        </w:rPr>
        <w:t xml:space="preserve"> the student is not processing print phonetically. Examples of ‘whole word’ type errors include: </w:t>
      </w:r>
    </w:p>
    <w:p w:rsidR="003200B1" w:rsidRPr="00FA34A8" w:rsidRDefault="003200B1" w:rsidP="003200B1">
      <w:pPr>
        <w:tabs>
          <w:tab w:val="left" w:pos="2520"/>
          <w:tab w:val="left" w:pos="4860"/>
          <w:tab w:val="left" w:pos="7380"/>
        </w:tabs>
        <w:spacing w:after="0" w:line="240" w:lineRule="auto"/>
        <w:rPr>
          <w:rFonts w:eastAsia="Times New Roman" w:cs="Times New Roman"/>
          <w:sz w:val="24"/>
          <w:szCs w:val="24"/>
        </w:rPr>
      </w:pPr>
      <w:r w:rsidRPr="00FA34A8">
        <w:rPr>
          <w:rFonts w:eastAsia="Times New Roman" w:cs="Arial"/>
          <w:sz w:val="24"/>
          <w:szCs w:val="24"/>
        </w:rPr>
        <w:t xml:space="preserve">exit </w:t>
      </w:r>
      <w:r w:rsidRPr="00FA34A8">
        <w:rPr>
          <w:rFonts w:eastAsia="Times New Roman" w:cs="Arial"/>
          <w:sz w:val="24"/>
          <w:szCs w:val="24"/>
        </w:rPr>
        <w:sym w:font="Wingdings" w:char="F0E0"/>
      </w:r>
      <w:r w:rsidRPr="00FA34A8">
        <w:rPr>
          <w:rFonts w:eastAsia="Times New Roman" w:cs="Arial"/>
          <w:sz w:val="24"/>
          <w:szCs w:val="24"/>
        </w:rPr>
        <w:t xml:space="preserve"> next</w:t>
      </w:r>
      <w:r w:rsidRPr="00FA34A8">
        <w:rPr>
          <w:rFonts w:eastAsia="Times New Roman" w:cs="Arial"/>
          <w:sz w:val="24"/>
          <w:szCs w:val="24"/>
        </w:rPr>
        <w:tab/>
        <w:t>every</w:t>
      </w:r>
      <w:r w:rsidRPr="00FA34A8">
        <w:rPr>
          <w:rFonts w:eastAsia="Times New Roman" w:cs="Arial"/>
          <w:sz w:val="24"/>
          <w:szCs w:val="24"/>
        </w:rPr>
        <w:sym w:font="Wingdings" w:char="F0E0"/>
      </w:r>
      <w:r w:rsidRPr="00FA34A8">
        <w:rPr>
          <w:rFonts w:eastAsia="Times New Roman" w:cs="Arial"/>
          <w:sz w:val="24"/>
          <w:szCs w:val="24"/>
        </w:rPr>
        <w:t>very</w:t>
      </w:r>
      <w:r w:rsidRPr="00FA34A8">
        <w:rPr>
          <w:rFonts w:eastAsia="Times New Roman" w:cs="Arial"/>
          <w:sz w:val="24"/>
          <w:szCs w:val="24"/>
        </w:rPr>
        <w:tab/>
        <w:t>simple</w:t>
      </w:r>
      <w:r w:rsidRPr="00FA34A8">
        <w:rPr>
          <w:rFonts w:eastAsia="Times New Roman" w:cs="Arial"/>
          <w:sz w:val="24"/>
          <w:szCs w:val="24"/>
        </w:rPr>
        <w:sym w:font="Wingdings" w:char="F0E0"/>
      </w:r>
      <w:r w:rsidRPr="00FA34A8">
        <w:rPr>
          <w:rFonts w:eastAsia="Times New Roman" w:cs="Arial"/>
          <w:sz w:val="24"/>
          <w:szCs w:val="24"/>
        </w:rPr>
        <w:t xml:space="preserve">smile </w:t>
      </w:r>
      <w:r w:rsidRPr="00FA34A8">
        <w:rPr>
          <w:rFonts w:eastAsia="Times New Roman" w:cs="Arial"/>
          <w:sz w:val="24"/>
          <w:szCs w:val="24"/>
        </w:rPr>
        <w:tab/>
        <w:t xml:space="preserve">sprout </w:t>
      </w:r>
      <w:r w:rsidRPr="00FA34A8">
        <w:rPr>
          <w:rFonts w:eastAsia="Times New Roman" w:cs="Arial"/>
          <w:sz w:val="24"/>
          <w:szCs w:val="24"/>
        </w:rPr>
        <w:sym w:font="Wingdings" w:char="F0E0"/>
      </w:r>
      <w:r w:rsidRPr="00FA34A8">
        <w:rPr>
          <w:rFonts w:eastAsia="Times New Roman" w:cs="Arial"/>
          <w:sz w:val="24"/>
          <w:szCs w:val="24"/>
        </w:rPr>
        <w:t xml:space="preserve"> poured</w:t>
      </w:r>
    </w:p>
    <w:p w:rsidR="003200B1" w:rsidRPr="00FA34A8" w:rsidRDefault="003200B1" w:rsidP="003200B1">
      <w:pPr>
        <w:tabs>
          <w:tab w:val="left" w:pos="2520"/>
          <w:tab w:val="left" w:pos="4860"/>
          <w:tab w:val="left" w:pos="7380"/>
        </w:tabs>
        <w:spacing w:after="0" w:line="240" w:lineRule="auto"/>
        <w:rPr>
          <w:rFonts w:eastAsia="Times New Roman" w:cs="Times New Roman"/>
          <w:sz w:val="24"/>
          <w:szCs w:val="24"/>
        </w:rPr>
      </w:pPr>
      <w:r w:rsidRPr="00FA34A8">
        <w:rPr>
          <w:rFonts w:eastAsia="Times New Roman" w:cs="Arial"/>
          <w:sz w:val="24"/>
          <w:szCs w:val="24"/>
        </w:rPr>
        <w:t>van</w:t>
      </w:r>
      <w:r w:rsidRPr="00FA34A8">
        <w:rPr>
          <w:rFonts w:eastAsia="Times New Roman" w:cs="Arial"/>
          <w:sz w:val="24"/>
          <w:szCs w:val="24"/>
        </w:rPr>
        <w:sym w:font="Wingdings" w:char="F0E0"/>
      </w:r>
      <w:r w:rsidRPr="00FA34A8">
        <w:rPr>
          <w:rFonts w:eastAsia="Times New Roman" w:cs="Arial"/>
          <w:sz w:val="24"/>
          <w:szCs w:val="24"/>
        </w:rPr>
        <w:t xml:space="preserve"> have </w:t>
      </w:r>
      <w:r w:rsidRPr="00FA34A8">
        <w:rPr>
          <w:rFonts w:eastAsia="Times New Roman" w:cs="Arial"/>
          <w:sz w:val="24"/>
          <w:szCs w:val="24"/>
        </w:rPr>
        <w:tab/>
        <w:t>roam</w:t>
      </w:r>
      <w:r w:rsidRPr="00FA34A8">
        <w:rPr>
          <w:rFonts w:eastAsia="Times New Roman" w:cs="Arial"/>
          <w:sz w:val="24"/>
          <w:szCs w:val="24"/>
        </w:rPr>
        <w:sym w:font="Wingdings" w:char="F0E0"/>
      </w:r>
      <w:r w:rsidRPr="00FA34A8">
        <w:rPr>
          <w:rFonts w:eastAsia="Times New Roman" w:cs="Arial"/>
          <w:sz w:val="24"/>
          <w:szCs w:val="24"/>
        </w:rPr>
        <w:t xml:space="preserve"> more</w:t>
      </w:r>
      <w:r w:rsidRPr="00FA34A8">
        <w:rPr>
          <w:rFonts w:eastAsia="Times New Roman" w:cs="Arial"/>
          <w:sz w:val="24"/>
          <w:szCs w:val="24"/>
        </w:rPr>
        <w:tab/>
        <w:t>dim</w:t>
      </w:r>
      <w:r w:rsidRPr="00FA34A8">
        <w:rPr>
          <w:rFonts w:eastAsia="Times New Roman" w:cs="Arial"/>
          <w:sz w:val="24"/>
          <w:szCs w:val="24"/>
        </w:rPr>
        <w:sym w:font="Wingdings" w:char="F0E0"/>
      </w:r>
      <w:r w:rsidRPr="00FA34A8">
        <w:rPr>
          <w:rFonts w:eastAsia="Times New Roman" w:cs="Arial"/>
          <w:sz w:val="24"/>
          <w:szCs w:val="24"/>
        </w:rPr>
        <w:t xml:space="preserve"> made</w:t>
      </w:r>
      <w:r w:rsidRPr="00FA34A8">
        <w:rPr>
          <w:rFonts w:eastAsia="Times New Roman" w:cs="Arial"/>
          <w:sz w:val="24"/>
          <w:szCs w:val="24"/>
        </w:rPr>
        <w:tab/>
        <w:t xml:space="preserve">years </w:t>
      </w:r>
      <w:r w:rsidRPr="00FA34A8">
        <w:rPr>
          <w:rFonts w:eastAsia="Times New Roman" w:cs="Arial"/>
          <w:sz w:val="24"/>
          <w:szCs w:val="24"/>
        </w:rPr>
        <w:sym w:font="Wingdings" w:char="F0E0"/>
      </w:r>
      <w:r w:rsidRPr="00FA34A8">
        <w:rPr>
          <w:rFonts w:eastAsia="Times New Roman" w:cs="Arial"/>
          <w:sz w:val="24"/>
          <w:szCs w:val="24"/>
        </w:rPr>
        <w:t xml:space="preserve"> yours</w:t>
      </w:r>
      <w:r w:rsidRPr="00FA34A8">
        <w:rPr>
          <w:rFonts w:eastAsia="Times New Roman" w:cs="Arial"/>
          <w:sz w:val="24"/>
          <w:szCs w:val="24"/>
        </w:rPr>
        <w:tab/>
      </w:r>
    </w:p>
    <w:p w:rsidR="003200B1" w:rsidRPr="00FA34A8" w:rsidRDefault="003200B1" w:rsidP="003200B1">
      <w:pPr>
        <w:tabs>
          <w:tab w:val="left" w:pos="2520"/>
          <w:tab w:val="left" w:pos="4860"/>
          <w:tab w:val="left" w:pos="7380"/>
        </w:tabs>
        <w:spacing w:after="0" w:line="240" w:lineRule="auto"/>
        <w:rPr>
          <w:rFonts w:eastAsia="Times New Roman" w:cs="Times New Roman"/>
          <w:sz w:val="24"/>
          <w:szCs w:val="24"/>
        </w:rPr>
      </w:pPr>
      <w:r w:rsidRPr="00FA34A8">
        <w:rPr>
          <w:rFonts w:eastAsia="Times New Roman" w:cs="Arial"/>
          <w:sz w:val="24"/>
          <w:szCs w:val="24"/>
        </w:rPr>
        <w:t xml:space="preserve">value </w:t>
      </w:r>
      <w:r w:rsidRPr="00FA34A8">
        <w:rPr>
          <w:rFonts w:eastAsia="Times New Roman" w:cs="Arial"/>
          <w:sz w:val="24"/>
          <w:szCs w:val="24"/>
        </w:rPr>
        <w:sym w:font="Wingdings" w:char="F0E0"/>
      </w:r>
      <w:r w:rsidRPr="00FA34A8">
        <w:rPr>
          <w:rFonts w:eastAsia="Times New Roman" w:cs="Arial"/>
          <w:sz w:val="24"/>
          <w:szCs w:val="24"/>
        </w:rPr>
        <w:t xml:space="preserve"> volume</w:t>
      </w:r>
      <w:r w:rsidRPr="00FA34A8">
        <w:rPr>
          <w:rFonts w:eastAsia="Times New Roman" w:cs="Arial"/>
          <w:sz w:val="24"/>
          <w:szCs w:val="24"/>
        </w:rPr>
        <w:tab/>
        <w:t xml:space="preserve">afraid </w:t>
      </w:r>
      <w:r w:rsidRPr="00FA34A8">
        <w:rPr>
          <w:rFonts w:eastAsia="Times New Roman" w:cs="Arial"/>
          <w:sz w:val="24"/>
          <w:szCs w:val="24"/>
        </w:rPr>
        <w:sym w:font="Wingdings" w:char="F0E0"/>
      </w:r>
      <w:r w:rsidRPr="00FA34A8">
        <w:rPr>
          <w:rFonts w:eastAsia="Times New Roman" w:cs="Arial"/>
          <w:sz w:val="24"/>
          <w:szCs w:val="24"/>
        </w:rPr>
        <w:t xml:space="preserve"> after  </w:t>
      </w:r>
      <w:r w:rsidRPr="00FA34A8">
        <w:rPr>
          <w:rFonts w:eastAsia="Times New Roman" w:cs="Arial"/>
          <w:sz w:val="24"/>
          <w:szCs w:val="24"/>
        </w:rPr>
        <w:tab/>
        <w:t>include</w:t>
      </w:r>
      <w:r w:rsidRPr="00FA34A8">
        <w:rPr>
          <w:rFonts w:eastAsia="Times New Roman" w:cs="Arial"/>
          <w:sz w:val="24"/>
          <w:szCs w:val="24"/>
        </w:rPr>
        <w:sym w:font="Wingdings" w:char="F0E0"/>
      </w:r>
      <w:r w:rsidRPr="00FA34A8">
        <w:rPr>
          <w:rFonts w:eastAsia="Times New Roman" w:cs="Arial"/>
          <w:sz w:val="24"/>
          <w:szCs w:val="24"/>
        </w:rPr>
        <w:t>locating</w:t>
      </w:r>
      <w:r w:rsidRPr="00FA34A8">
        <w:rPr>
          <w:rFonts w:eastAsia="Times New Roman" w:cs="Arial"/>
          <w:sz w:val="24"/>
          <w:szCs w:val="24"/>
        </w:rPr>
        <w:tab/>
        <w:t>agree</w:t>
      </w:r>
      <w:r w:rsidRPr="00FA34A8">
        <w:rPr>
          <w:rFonts w:eastAsia="Times New Roman" w:cs="Arial"/>
          <w:sz w:val="24"/>
          <w:szCs w:val="24"/>
        </w:rPr>
        <w:sym w:font="Wingdings" w:char="F0E0"/>
      </w:r>
      <w:r w:rsidRPr="00FA34A8">
        <w:rPr>
          <w:rFonts w:eastAsia="Times New Roman" w:cs="Arial"/>
          <w:sz w:val="24"/>
          <w:szCs w:val="24"/>
        </w:rPr>
        <w:t>argue</w:t>
      </w:r>
    </w:p>
    <w:p w:rsidR="003200B1" w:rsidRPr="00FA34A8" w:rsidRDefault="003200B1" w:rsidP="003200B1">
      <w:pPr>
        <w:tabs>
          <w:tab w:val="left" w:pos="2520"/>
          <w:tab w:val="left" w:pos="4860"/>
          <w:tab w:val="left" w:pos="7380"/>
        </w:tabs>
        <w:spacing w:after="0" w:line="240" w:lineRule="auto"/>
        <w:rPr>
          <w:rFonts w:eastAsia="Times New Roman" w:cs="Times New Roman"/>
          <w:sz w:val="24"/>
          <w:szCs w:val="24"/>
        </w:rPr>
      </w:pPr>
      <w:r w:rsidRPr="00FA34A8">
        <w:rPr>
          <w:rFonts w:eastAsia="Times New Roman" w:cs="Arial"/>
          <w:sz w:val="24"/>
          <w:szCs w:val="24"/>
        </w:rPr>
        <w:t xml:space="preserve">lord </w:t>
      </w:r>
      <w:r w:rsidRPr="00FA34A8">
        <w:rPr>
          <w:rFonts w:eastAsia="Times New Roman" w:cs="Arial"/>
          <w:sz w:val="24"/>
          <w:szCs w:val="24"/>
        </w:rPr>
        <w:sym w:font="Wingdings" w:char="F0E0"/>
      </w:r>
      <w:r w:rsidRPr="00FA34A8">
        <w:rPr>
          <w:rFonts w:eastAsia="Times New Roman" w:cs="Arial"/>
          <w:sz w:val="24"/>
          <w:szCs w:val="24"/>
        </w:rPr>
        <w:t xml:space="preserve"> rod</w:t>
      </w:r>
      <w:r w:rsidRPr="00FA34A8">
        <w:rPr>
          <w:rFonts w:eastAsia="Times New Roman" w:cs="Arial"/>
          <w:sz w:val="24"/>
          <w:szCs w:val="24"/>
        </w:rPr>
        <w:tab/>
        <w:t xml:space="preserve">speed </w:t>
      </w:r>
      <w:r w:rsidRPr="00FA34A8">
        <w:rPr>
          <w:rFonts w:eastAsia="Times New Roman" w:cs="Arial"/>
          <w:sz w:val="24"/>
          <w:szCs w:val="24"/>
        </w:rPr>
        <w:sym w:font="Wingdings" w:char="F0E0"/>
      </w:r>
      <w:r w:rsidRPr="00FA34A8">
        <w:rPr>
          <w:rFonts w:eastAsia="Times New Roman" w:cs="Arial"/>
          <w:sz w:val="24"/>
          <w:szCs w:val="24"/>
        </w:rPr>
        <w:t xml:space="preserve"> sleep</w:t>
      </w:r>
      <w:r w:rsidRPr="00FA34A8">
        <w:rPr>
          <w:rFonts w:eastAsia="Times New Roman" w:cs="Arial"/>
          <w:sz w:val="24"/>
          <w:szCs w:val="24"/>
        </w:rPr>
        <w:tab/>
        <w:t xml:space="preserve">cork </w:t>
      </w:r>
      <w:r w:rsidRPr="00FA34A8">
        <w:rPr>
          <w:rFonts w:eastAsia="Times New Roman" w:cs="Arial"/>
          <w:sz w:val="24"/>
          <w:szCs w:val="24"/>
        </w:rPr>
        <w:sym w:font="Wingdings" w:char="F0E0"/>
      </w:r>
      <w:r w:rsidRPr="00FA34A8">
        <w:rPr>
          <w:rFonts w:eastAsia="Times New Roman" w:cs="Arial"/>
          <w:sz w:val="24"/>
          <w:szCs w:val="24"/>
        </w:rPr>
        <w:t xml:space="preserve"> clock</w:t>
      </w:r>
      <w:r w:rsidRPr="00FA34A8">
        <w:rPr>
          <w:rFonts w:eastAsia="Times New Roman" w:cs="Arial"/>
          <w:sz w:val="24"/>
          <w:szCs w:val="24"/>
        </w:rPr>
        <w:tab/>
        <w:t xml:space="preserve">text </w:t>
      </w:r>
      <w:r w:rsidRPr="00FA34A8">
        <w:rPr>
          <w:rFonts w:eastAsia="Times New Roman" w:cs="Arial"/>
          <w:sz w:val="24"/>
          <w:szCs w:val="24"/>
        </w:rPr>
        <w:sym w:font="Wingdings" w:char="F0E0"/>
      </w:r>
      <w:r w:rsidRPr="00FA34A8">
        <w:rPr>
          <w:rFonts w:eastAsia="Times New Roman" w:cs="Arial"/>
          <w:sz w:val="24"/>
          <w:szCs w:val="24"/>
        </w:rPr>
        <w:t xml:space="preserve"> next</w:t>
      </w:r>
      <w:r w:rsidRPr="00FA34A8">
        <w:rPr>
          <w:rFonts w:eastAsia="Times New Roman" w:cs="Arial"/>
          <w:sz w:val="24"/>
          <w:szCs w:val="24"/>
        </w:rPr>
        <w:tab/>
      </w:r>
    </w:p>
    <w:p w:rsidR="003200B1" w:rsidRPr="00FA34A8" w:rsidRDefault="003200B1" w:rsidP="003200B1">
      <w:pPr>
        <w:tabs>
          <w:tab w:val="left" w:pos="2520"/>
          <w:tab w:val="left" w:pos="4860"/>
          <w:tab w:val="left" w:pos="7380"/>
        </w:tabs>
        <w:spacing w:after="0" w:line="240" w:lineRule="auto"/>
        <w:rPr>
          <w:rFonts w:eastAsia="Times New Roman" w:cs="Times New Roman"/>
          <w:sz w:val="24"/>
          <w:szCs w:val="24"/>
        </w:rPr>
      </w:pPr>
      <w:r w:rsidRPr="00FA34A8">
        <w:rPr>
          <w:rFonts w:eastAsia="Times New Roman" w:cs="Arial"/>
          <w:sz w:val="24"/>
          <w:szCs w:val="24"/>
        </w:rPr>
        <w:t xml:space="preserve">vane </w:t>
      </w:r>
      <w:r w:rsidRPr="00FA34A8">
        <w:rPr>
          <w:rFonts w:eastAsia="Times New Roman" w:cs="Arial"/>
          <w:sz w:val="24"/>
          <w:szCs w:val="24"/>
        </w:rPr>
        <w:sym w:font="Wingdings" w:char="F0E0"/>
      </w:r>
      <w:r w:rsidRPr="00FA34A8">
        <w:rPr>
          <w:rFonts w:eastAsia="Times New Roman" w:cs="Arial"/>
          <w:sz w:val="24"/>
          <w:szCs w:val="24"/>
        </w:rPr>
        <w:t xml:space="preserve"> have</w:t>
      </w:r>
      <w:r w:rsidRPr="00FA34A8">
        <w:rPr>
          <w:rFonts w:eastAsia="Times New Roman" w:cs="Arial"/>
          <w:sz w:val="24"/>
          <w:szCs w:val="24"/>
        </w:rPr>
        <w:tab/>
        <w:t>being</w:t>
      </w:r>
      <w:r w:rsidRPr="00FA34A8">
        <w:rPr>
          <w:rFonts w:eastAsia="Times New Roman" w:cs="Arial"/>
          <w:sz w:val="24"/>
          <w:szCs w:val="24"/>
        </w:rPr>
        <w:sym w:font="Wingdings" w:char="F0E0"/>
      </w:r>
      <w:r w:rsidRPr="00FA34A8">
        <w:rPr>
          <w:rFonts w:eastAsia="Times New Roman" w:cs="Arial"/>
          <w:sz w:val="24"/>
          <w:szCs w:val="24"/>
        </w:rPr>
        <w:t>belong</w:t>
      </w:r>
      <w:r w:rsidRPr="00FA34A8">
        <w:rPr>
          <w:rFonts w:eastAsia="Times New Roman" w:cs="Arial"/>
          <w:sz w:val="24"/>
          <w:szCs w:val="24"/>
        </w:rPr>
        <w:tab/>
        <w:t xml:space="preserve">navy </w:t>
      </w:r>
      <w:r w:rsidRPr="00FA34A8">
        <w:rPr>
          <w:rFonts w:eastAsia="Times New Roman" w:cs="Arial"/>
          <w:sz w:val="24"/>
          <w:szCs w:val="24"/>
        </w:rPr>
        <w:sym w:font="Wingdings" w:char="F0E0"/>
      </w:r>
      <w:r w:rsidRPr="00FA34A8">
        <w:rPr>
          <w:rFonts w:eastAsia="Times New Roman" w:cs="Arial"/>
          <w:sz w:val="24"/>
          <w:szCs w:val="24"/>
        </w:rPr>
        <w:t xml:space="preserve"> very</w:t>
      </w:r>
      <w:r w:rsidRPr="00FA34A8">
        <w:rPr>
          <w:rFonts w:eastAsia="Times New Roman" w:cs="Arial"/>
          <w:sz w:val="24"/>
          <w:szCs w:val="24"/>
        </w:rPr>
        <w:tab/>
        <w:t xml:space="preserve">clang </w:t>
      </w:r>
      <w:r w:rsidRPr="00FA34A8">
        <w:rPr>
          <w:rFonts w:eastAsia="Times New Roman" w:cs="Arial"/>
          <w:sz w:val="24"/>
          <w:szCs w:val="24"/>
        </w:rPr>
        <w:sym w:font="Wingdings" w:char="F0E0"/>
      </w:r>
      <w:r w:rsidRPr="00FA34A8">
        <w:rPr>
          <w:rFonts w:eastAsia="Times New Roman" w:cs="Arial"/>
          <w:sz w:val="24"/>
          <w:szCs w:val="24"/>
        </w:rPr>
        <w:t xml:space="preserve"> change</w:t>
      </w:r>
    </w:p>
    <w:p w:rsidR="003200B1" w:rsidRPr="00FA34A8" w:rsidRDefault="003200B1" w:rsidP="003200B1">
      <w:pPr>
        <w:tabs>
          <w:tab w:val="left" w:pos="2520"/>
          <w:tab w:val="left" w:pos="4860"/>
          <w:tab w:val="left" w:pos="7380"/>
        </w:tabs>
        <w:spacing w:after="0" w:line="240" w:lineRule="auto"/>
        <w:rPr>
          <w:rFonts w:eastAsia="Times New Roman" w:cs="Times New Roman"/>
          <w:sz w:val="24"/>
          <w:szCs w:val="24"/>
        </w:rPr>
      </w:pPr>
      <w:r w:rsidRPr="00FA34A8">
        <w:rPr>
          <w:rFonts w:eastAsia="Times New Roman" w:cs="Arial"/>
          <w:sz w:val="24"/>
          <w:szCs w:val="24"/>
        </w:rPr>
        <w:t xml:space="preserve">adult </w:t>
      </w:r>
      <w:r w:rsidRPr="00FA34A8">
        <w:rPr>
          <w:rFonts w:eastAsia="Times New Roman" w:cs="Arial"/>
          <w:sz w:val="24"/>
          <w:szCs w:val="24"/>
        </w:rPr>
        <w:sym w:font="Wingdings" w:char="F0E0"/>
      </w:r>
      <w:r w:rsidRPr="00FA34A8">
        <w:rPr>
          <w:rFonts w:eastAsia="Times New Roman" w:cs="Arial"/>
          <w:sz w:val="24"/>
          <w:szCs w:val="24"/>
        </w:rPr>
        <w:t>about</w:t>
      </w:r>
      <w:r w:rsidRPr="00FA34A8">
        <w:rPr>
          <w:rFonts w:eastAsia="Times New Roman" w:cs="Arial"/>
          <w:sz w:val="24"/>
          <w:szCs w:val="24"/>
        </w:rPr>
        <w:tab/>
        <w:t xml:space="preserve">spread </w:t>
      </w:r>
      <w:r w:rsidRPr="00FA34A8">
        <w:rPr>
          <w:rFonts w:eastAsia="Times New Roman" w:cs="Arial"/>
          <w:sz w:val="24"/>
          <w:szCs w:val="24"/>
        </w:rPr>
        <w:sym w:font="Wingdings" w:char="F0E0"/>
      </w:r>
      <w:r w:rsidRPr="00FA34A8">
        <w:rPr>
          <w:rFonts w:eastAsia="Times New Roman" w:cs="Arial"/>
          <w:sz w:val="24"/>
          <w:szCs w:val="24"/>
        </w:rPr>
        <w:t xml:space="preserve"> prize</w:t>
      </w:r>
      <w:r w:rsidRPr="00FA34A8">
        <w:rPr>
          <w:rFonts w:eastAsia="Times New Roman" w:cs="Arial"/>
          <w:sz w:val="24"/>
          <w:szCs w:val="24"/>
        </w:rPr>
        <w:tab/>
        <w:t xml:space="preserve">will </w:t>
      </w:r>
      <w:r w:rsidRPr="00FA34A8">
        <w:rPr>
          <w:rFonts w:eastAsia="Times New Roman" w:cs="Arial"/>
          <w:sz w:val="24"/>
          <w:szCs w:val="24"/>
        </w:rPr>
        <w:sym w:font="Wingdings" w:char="F0E0"/>
      </w:r>
      <w:r w:rsidRPr="00FA34A8">
        <w:rPr>
          <w:rFonts w:eastAsia="Times New Roman" w:cs="Arial"/>
          <w:sz w:val="24"/>
          <w:szCs w:val="24"/>
        </w:rPr>
        <w:t xml:space="preserve">while </w:t>
      </w:r>
      <w:r w:rsidRPr="00FA34A8">
        <w:rPr>
          <w:rFonts w:eastAsia="Times New Roman" w:cs="Arial"/>
          <w:sz w:val="24"/>
          <w:szCs w:val="24"/>
        </w:rPr>
        <w:tab/>
        <w:t xml:space="preserve">shift </w:t>
      </w:r>
      <w:r w:rsidRPr="00FA34A8">
        <w:rPr>
          <w:rFonts w:eastAsia="Times New Roman" w:cs="Arial"/>
          <w:sz w:val="24"/>
          <w:szCs w:val="24"/>
        </w:rPr>
        <w:sym w:font="Wingdings" w:char="F0E0"/>
      </w:r>
      <w:r w:rsidRPr="00FA34A8">
        <w:rPr>
          <w:rFonts w:eastAsia="Times New Roman" w:cs="Arial"/>
          <w:sz w:val="24"/>
          <w:szCs w:val="24"/>
        </w:rPr>
        <w:t>finish</w:t>
      </w:r>
    </w:p>
    <w:p w:rsidR="003200B1" w:rsidRPr="00FA34A8" w:rsidRDefault="003200B1" w:rsidP="003200B1">
      <w:pPr>
        <w:tabs>
          <w:tab w:val="left" w:pos="2520"/>
          <w:tab w:val="left" w:pos="4860"/>
          <w:tab w:val="left" w:pos="7380"/>
        </w:tabs>
        <w:spacing w:after="0" w:line="240" w:lineRule="auto"/>
        <w:rPr>
          <w:rFonts w:eastAsia="Times New Roman" w:cs="Times New Roman"/>
          <w:sz w:val="24"/>
          <w:szCs w:val="24"/>
        </w:rPr>
      </w:pPr>
      <w:r w:rsidRPr="00FA34A8">
        <w:rPr>
          <w:rFonts w:eastAsia="Times New Roman" w:cs="Arial"/>
          <w:sz w:val="24"/>
          <w:szCs w:val="24"/>
        </w:rPr>
        <w:t xml:space="preserve">since </w:t>
      </w:r>
      <w:r w:rsidRPr="00FA34A8">
        <w:rPr>
          <w:rFonts w:eastAsia="Times New Roman" w:cs="Arial"/>
          <w:sz w:val="24"/>
          <w:szCs w:val="24"/>
        </w:rPr>
        <w:sym w:font="Wingdings" w:char="F0E0"/>
      </w:r>
      <w:r w:rsidRPr="00FA34A8">
        <w:rPr>
          <w:rFonts w:eastAsia="Times New Roman" w:cs="Arial"/>
          <w:sz w:val="24"/>
          <w:szCs w:val="24"/>
        </w:rPr>
        <w:t>nice</w:t>
      </w:r>
      <w:r w:rsidRPr="00FA34A8">
        <w:rPr>
          <w:rFonts w:eastAsia="Times New Roman" w:cs="Arial"/>
          <w:sz w:val="24"/>
          <w:szCs w:val="24"/>
        </w:rPr>
        <w:tab/>
        <w:t>scrape</w:t>
      </w:r>
      <w:r w:rsidRPr="00FA34A8">
        <w:rPr>
          <w:rFonts w:eastAsia="Times New Roman" w:cs="Arial"/>
          <w:sz w:val="24"/>
          <w:szCs w:val="24"/>
        </w:rPr>
        <w:sym w:font="Wingdings" w:char="F0E0"/>
      </w:r>
      <w:r w:rsidRPr="00FA34A8">
        <w:rPr>
          <w:rFonts w:eastAsia="Times New Roman" w:cs="Arial"/>
          <w:sz w:val="24"/>
          <w:szCs w:val="24"/>
        </w:rPr>
        <w:t xml:space="preserve"> escape</w:t>
      </w:r>
      <w:r w:rsidRPr="00FA34A8">
        <w:rPr>
          <w:rFonts w:eastAsia="Times New Roman" w:cs="Arial"/>
          <w:sz w:val="24"/>
          <w:szCs w:val="24"/>
        </w:rPr>
        <w:tab/>
        <w:t xml:space="preserve">when </w:t>
      </w:r>
      <w:r w:rsidRPr="00FA34A8">
        <w:rPr>
          <w:rFonts w:eastAsia="Times New Roman" w:cs="Arial"/>
          <w:sz w:val="24"/>
          <w:szCs w:val="24"/>
        </w:rPr>
        <w:sym w:font="Wingdings" w:char="F0E0"/>
      </w:r>
      <w:r w:rsidRPr="00FA34A8">
        <w:rPr>
          <w:rFonts w:eastAsia="Times New Roman" w:cs="Arial"/>
          <w:sz w:val="24"/>
          <w:szCs w:val="24"/>
        </w:rPr>
        <w:t xml:space="preserve"> then</w:t>
      </w:r>
      <w:r w:rsidRPr="00FA34A8">
        <w:rPr>
          <w:rFonts w:eastAsia="Times New Roman" w:cs="Arial"/>
          <w:sz w:val="24"/>
          <w:szCs w:val="24"/>
        </w:rPr>
        <w:tab/>
        <w:t xml:space="preserve">district </w:t>
      </w:r>
      <w:r w:rsidRPr="00FA34A8">
        <w:rPr>
          <w:rFonts w:eastAsia="Times New Roman" w:cs="Arial"/>
          <w:sz w:val="24"/>
          <w:szCs w:val="24"/>
        </w:rPr>
        <w:sym w:font="Wingdings" w:char="F0E0"/>
      </w:r>
      <w:r w:rsidRPr="00FA34A8">
        <w:rPr>
          <w:rFonts w:eastAsia="Times New Roman" w:cs="Arial"/>
          <w:sz w:val="24"/>
          <w:szCs w:val="24"/>
        </w:rPr>
        <w:t>distance</w:t>
      </w:r>
    </w:p>
    <w:p w:rsidR="003200B1" w:rsidRPr="00FA34A8" w:rsidRDefault="003200B1" w:rsidP="003200B1">
      <w:pPr>
        <w:tabs>
          <w:tab w:val="left" w:pos="2520"/>
          <w:tab w:val="left" w:pos="4860"/>
          <w:tab w:val="left" w:pos="7380"/>
        </w:tabs>
        <w:spacing w:after="0" w:line="240" w:lineRule="auto"/>
        <w:rPr>
          <w:rFonts w:eastAsia="Times New Roman" w:cs="Times New Roman"/>
          <w:sz w:val="24"/>
          <w:szCs w:val="24"/>
        </w:rPr>
      </w:pPr>
      <w:r w:rsidRPr="00FA34A8">
        <w:rPr>
          <w:rFonts w:eastAsia="Times New Roman" w:cs="Arial"/>
          <w:sz w:val="24"/>
          <w:szCs w:val="24"/>
        </w:rPr>
        <w:t xml:space="preserve">swallowed </w:t>
      </w:r>
      <w:r w:rsidRPr="00FA34A8">
        <w:rPr>
          <w:rFonts w:eastAsia="Times New Roman" w:cs="Arial"/>
          <w:sz w:val="24"/>
          <w:szCs w:val="24"/>
        </w:rPr>
        <w:sym w:font="Wingdings" w:char="F0E0"/>
      </w:r>
      <w:r w:rsidRPr="00FA34A8">
        <w:rPr>
          <w:rFonts w:eastAsia="Times New Roman" w:cs="Arial"/>
          <w:sz w:val="24"/>
          <w:szCs w:val="24"/>
        </w:rPr>
        <w:t>shallow</w:t>
      </w:r>
      <w:r w:rsidRPr="00FA34A8">
        <w:rPr>
          <w:rFonts w:eastAsia="Times New Roman" w:cs="Arial"/>
          <w:sz w:val="24"/>
          <w:szCs w:val="24"/>
        </w:rPr>
        <w:tab/>
        <w:t>child</w:t>
      </w:r>
      <w:r w:rsidRPr="00FA34A8">
        <w:rPr>
          <w:rFonts w:eastAsia="Times New Roman" w:cs="Arial"/>
          <w:sz w:val="24"/>
          <w:szCs w:val="24"/>
        </w:rPr>
        <w:sym w:font="Wingdings" w:char="F0E0"/>
      </w:r>
      <w:r w:rsidRPr="00FA34A8">
        <w:rPr>
          <w:rFonts w:eastAsia="Times New Roman" w:cs="Arial"/>
          <w:sz w:val="24"/>
          <w:szCs w:val="24"/>
        </w:rPr>
        <w:t>could</w:t>
      </w:r>
      <w:r w:rsidRPr="00FA34A8">
        <w:rPr>
          <w:rFonts w:eastAsia="Times New Roman" w:cs="Arial"/>
          <w:sz w:val="24"/>
          <w:szCs w:val="24"/>
        </w:rPr>
        <w:tab/>
        <w:t xml:space="preserve">relocate </w:t>
      </w:r>
      <w:r w:rsidRPr="00FA34A8">
        <w:rPr>
          <w:rFonts w:eastAsia="Times New Roman" w:cs="Arial"/>
          <w:sz w:val="24"/>
          <w:szCs w:val="24"/>
        </w:rPr>
        <w:sym w:font="Wingdings" w:char="F0E0"/>
      </w:r>
      <w:r w:rsidRPr="00FA34A8">
        <w:rPr>
          <w:rFonts w:eastAsia="Times New Roman" w:cs="Arial"/>
          <w:sz w:val="24"/>
          <w:szCs w:val="24"/>
        </w:rPr>
        <w:t xml:space="preserve"> recycle</w:t>
      </w:r>
      <w:r w:rsidRPr="00FA34A8">
        <w:rPr>
          <w:rFonts w:eastAsia="Times New Roman" w:cs="Arial"/>
          <w:sz w:val="24"/>
          <w:szCs w:val="24"/>
        </w:rPr>
        <w:tab/>
        <w:t>scoundrel</w:t>
      </w:r>
      <w:r w:rsidRPr="00FA34A8">
        <w:rPr>
          <w:rFonts w:eastAsia="Times New Roman" w:cs="Arial"/>
          <w:sz w:val="24"/>
          <w:szCs w:val="24"/>
        </w:rPr>
        <w:sym w:font="Wingdings" w:char="F0E0"/>
      </w:r>
      <w:r w:rsidRPr="00FA34A8">
        <w:rPr>
          <w:rFonts w:eastAsia="Times New Roman" w:cs="Arial"/>
          <w:sz w:val="24"/>
          <w:szCs w:val="24"/>
        </w:rPr>
        <w:t>school</w:t>
      </w:r>
    </w:p>
    <w:p w:rsidR="003200B1" w:rsidRPr="00FA34A8" w:rsidRDefault="003200B1" w:rsidP="003200B1">
      <w:pPr>
        <w:tabs>
          <w:tab w:val="left" w:pos="2520"/>
          <w:tab w:val="left" w:pos="4860"/>
          <w:tab w:val="left" w:pos="7380"/>
        </w:tabs>
        <w:spacing w:after="0" w:line="240" w:lineRule="auto"/>
        <w:rPr>
          <w:rFonts w:eastAsia="Times New Roman" w:cs="Times New Roman"/>
          <w:sz w:val="24"/>
          <w:szCs w:val="24"/>
        </w:rPr>
      </w:pPr>
      <w:r w:rsidRPr="00FA34A8">
        <w:rPr>
          <w:rFonts w:eastAsia="Times New Roman" w:cs="Arial"/>
          <w:sz w:val="24"/>
          <w:szCs w:val="24"/>
        </w:rPr>
        <w:t>prolong</w:t>
      </w:r>
      <w:r w:rsidRPr="00FA34A8">
        <w:rPr>
          <w:rFonts w:eastAsia="Times New Roman" w:cs="Arial"/>
          <w:sz w:val="24"/>
          <w:szCs w:val="24"/>
        </w:rPr>
        <w:sym w:font="Wingdings" w:char="F0E0"/>
      </w:r>
      <w:r w:rsidRPr="00FA34A8">
        <w:rPr>
          <w:rFonts w:eastAsia="Times New Roman" w:cs="Arial"/>
          <w:sz w:val="24"/>
          <w:szCs w:val="24"/>
        </w:rPr>
        <w:t xml:space="preserve">program </w:t>
      </w:r>
      <w:r w:rsidRPr="00FA34A8">
        <w:rPr>
          <w:rFonts w:eastAsia="Times New Roman" w:cs="Arial"/>
          <w:sz w:val="24"/>
          <w:szCs w:val="24"/>
        </w:rPr>
        <w:tab/>
        <w:t xml:space="preserve">blinking </w:t>
      </w:r>
      <w:r w:rsidRPr="00FA34A8">
        <w:rPr>
          <w:rFonts w:eastAsia="Times New Roman" w:cs="Arial"/>
          <w:sz w:val="24"/>
          <w:szCs w:val="24"/>
        </w:rPr>
        <w:sym w:font="Wingdings" w:char="F0E0"/>
      </w:r>
      <w:r w:rsidRPr="00FA34A8">
        <w:rPr>
          <w:rFonts w:eastAsia="Times New Roman" w:cs="Arial"/>
          <w:sz w:val="24"/>
          <w:szCs w:val="24"/>
        </w:rPr>
        <w:t xml:space="preserve"> belong</w:t>
      </w:r>
      <w:r w:rsidRPr="00FA34A8">
        <w:rPr>
          <w:rFonts w:eastAsia="Times New Roman" w:cs="Arial"/>
          <w:sz w:val="24"/>
          <w:szCs w:val="24"/>
        </w:rPr>
        <w:tab/>
        <w:t>wild</w:t>
      </w:r>
      <w:r w:rsidRPr="00FA34A8">
        <w:rPr>
          <w:rFonts w:eastAsia="Times New Roman" w:cs="Arial"/>
          <w:sz w:val="24"/>
          <w:szCs w:val="24"/>
        </w:rPr>
        <w:sym w:font="Wingdings" w:char="F0E0"/>
      </w:r>
      <w:r w:rsidRPr="00FA34A8">
        <w:rPr>
          <w:rFonts w:eastAsia="Times New Roman" w:cs="Arial"/>
          <w:sz w:val="24"/>
          <w:szCs w:val="24"/>
        </w:rPr>
        <w:t>would</w:t>
      </w:r>
      <w:r w:rsidRPr="00FA34A8">
        <w:rPr>
          <w:rFonts w:eastAsia="Times New Roman" w:cs="Arial"/>
          <w:sz w:val="24"/>
          <w:szCs w:val="24"/>
        </w:rPr>
        <w:tab/>
        <w:t>remind</w:t>
      </w:r>
      <w:r w:rsidRPr="00FA34A8">
        <w:rPr>
          <w:rFonts w:eastAsia="Times New Roman" w:cs="Arial"/>
          <w:sz w:val="24"/>
          <w:szCs w:val="24"/>
        </w:rPr>
        <w:sym w:font="Wingdings" w:char="F0E0"/>
      </w:r>
      <w:r w:rsidRPr="00FA34A8">
        <w:rPr>
          <w:rFonts w:eastAsia="Times New Roman" w:cs="Arial"/>
          <w:sz w:val="24"/>
          <w:szCs w:val="24"/>
        </w:rPr>
        <w:t>random</w:t>
      </w:r>
    </w:p>
    <w:p w:rsidR="003200B1" w:rsidRPr="00FA34A8" w:rsidRDefault="003200B1" w:rsidP="003200B1">
      <w:pPr>
        <w:tabs>
          <w:tab w:val="left" w:pos="2520"/>
          <w:tab w:val="left" w:pos="4860"/>
          <w:tab w:val="left" w:pos="7380"/>
        </w:tabs>
        <w:spacing w:after="0" w:line="240" w:lineRule="auto"/>
        <w:rPr>
          <w:rFonts w:eastAsia="Times New Roman" w:cs="Times New Roman"/>
          <w:sz w:val="24"/>
          <w:szCs w:val="24"/>
        </w:rPr>
      </w:pPr>
      <w:r w:rsidRPr="00FA34A8">
        <w:rPr>
          <w:rFonts w:eastAsia="Times New Roman" w:cs="Arial"/>
          <w:sz w:val="24"/>
          <w:szCs w:val="24"/>
        </w:rPr>
        <w:t>empty</w:t>
      </w:r>
      <w:r w:rsidRPr="00FA34A8">
        <w:rPr>
          <w:rFonts w:eastAsia="Times New Roman" w:cs="Arial"/>
          <w:sz w:val="24"/>
          <w:szCs w:val="24"/>
        </w:rPr>
        <w:sym w:font="Wingdings" w:char="F0E0"/>
      </w:r>
      <w:r w:rsidRPr="00FA34A8">
        <w:rPr>
          <w:rFonts w:eastAsia="Times New Roman" w:cs="Arial"/>
          <w:sz w:val="24"/>
          <w:szCs w:val="24"/>
        </w:rPr>
        <w:t>empathy</w:t>
      </w:r>
      <w:r w:rsidRPr="00FA34A8">
        <w:rPr>
          <w:rFonts w:eastAsia="Times New Roman" w:cs="Arial"/>
          <w:sz w:val="24"/>
          <w:szCs w:val="24"/>
        </w:rPr>
        <w:tab/>
        <w:t xml:space="preserve">relic </w:t>
      </w:r>
      <w:r w:rsidRPr="00FA34A8">
        <w:rPr>
          <w:rFonts w:eastAsia="Times New Roman" w:cs="Arial"/>
          <w:sz w:val="24"/>
          <w:szCs w:val="24"/>
        </w:rPr>
        <w:sym w:font="Wingdings" w:char="F0E0"/>
      </w:r>
      <w:r w:rsidRPr="00FA34A8">
        <w:rPr>
          <w:rFonts w:eastAsia="Times New Roman" w:cs="Arial"/>
          <w:sz w:val="24"/>
          <w:szCs w:val="24"/>
        </w:rPr>
        <w:t>recycle</w:t>
      </w:r>
      <w:r w:rsidRPr="00FA34A8">
        <w:rPr>
          <w:rFonts w:eastAsia="Times New Roman" w:cs="Arial"/>
          <w:sz w:val="24"/>
          <w:szCs w:val="24"/>
        </w:rPr>
        <w:tab/>
        <w:t>pilgrim</w:t>
      </w:r>
      <w:r w:rsidRPr="00FA34A8">
        <w:rPr>
          <w:rFonts w:eastAsia="Times New Roman" w:cs="Arial"/>
          <w:sz w:val="24"/>
          <w:szCs w:val="24"/>
        </w:rPr>
        <w:sym w:font="Wingdings" w:char="F0E0"/>
      </w:r>
      <w:r w:rsidRPr="00FA34A8">
        <w:rPr>
          <w:rFonts w:eastAsia="Times New Roman" w:cs="Arial"/>
          <w:sz w:val="24"/>
          <w:szCs w:val="24"/>
        </w:rPr>
        <w:t>program</w:t>
      </w:r>
      <w:r w:rsidRPr="00FA34A8">
        <w:rPr>
          <w:rFonts w:eastAsia="Times New Roman" w:cs="Arial"/>
          <w:sz w:val="24"/>
          <w:szCs w:val="24"/>
        </w:rPr>
        <w:tab/>
        <w:t>enact</w:t>
      </w:r>
      <w:r w:rsidRPr="00FA34A8">
        <w:rPr>
          <w:rFonts w:eastAsia="Times New Roman" w:cs="Arial"/>
          <w:sz w:val="24"/>
          <w:szCs w:val="24"/>
        </w:rPr>
        <w:sym w:font="Wingdings" w:char="F0E0"/>
      </w:r>
      <w:r w:rsidRPr="00FA34A8">
        <w:rPr>
          <w:rFonts w:eastAsia="Times New Roman" w:cs="Arial"/>
          <w:sz w:val="24"/>
          <w:szCs w:val="24"/>
        </w:rPr>
        <w:t>enchant</w:t>
      </w:r>
    </w:p>
    <w:p w:rsidR="003200B1" w:rsidRPr="00FA34A8" w:rsidRDefault="003200B1" w:rsidP="003200B1">
      <w:pPr>
        <w:tabs>
          <w:tab w:val="left" w:pos="2520"/>
          <w:tab w:val="left" w:pos="4860"/>
          <w:tab w:val="left" w:pos="7380"/>
        </w:tabs>
        <w:spacing w:after="0" w:line="240" w:lineRule="auto"/>
        <w:rPr>
          <w:rFonts w:eastAsia="Times New Roman" w:cs="Times New Roman"/>
          <w:sz w:val="24"/>
          <w:szCs w:val="24"/>
        </w:rPr>
      </w:pPr>
      <w:r w:rsidRPr="00FA34A8">
        <w:rPr>
          <w:rFonts w:eastAsia="Times New Roman" w:cs="Arial"/>
          <w:sz w:val="24"/>
          <w:szCs w:val="24"/>
        </w:rPr>
        <w:t xml:space="preserve">combine </w:t>
      </w:r>
      <w:r w:rsidRPr="00FA34A8">
        <w:rPr>
          <w:rFonts w:eastAsia="Times New Roman" w:cs="Arial"/>
          <w:sz w:val="24"/>
          <w:szCs w:val="24"/>
        </w:rPr>
        <w:sym w:font="Wingdings" w:char="F0E0"/>
      </w:r>
      <w:r w:rsidRPr="00FA34A8">
        <w:rPr>
          <w:rFonts w:eastAsia="Times New Roman" w:cs="Arial"/>
          <w:sz w:val="24"/>
          <w:szCs w:val="24"/>
        </w:rPr>
        <w:t xml:space="preserve"> become</w:t>
      </w:r>
      <w:r w:rsidRPr="00FA34A8">
        <w:rPr>
          <w:rFonts w:eastAsia="Times New Roman" w:cs="Arial"/>
          <w:sz w:val="24"/>
          <w:szCs w:val="24"/>
        </w:rPr>
        <w:tab/>
        <w:t xml:space="preserve">balcony </w:t>
      </w:r>
      <w:r w:rsidRPr="00FA34A8">
        <w:rPr>
          <w:rFonts w:eastAsia="Times New Roman" w:cs="Arial"/>
          <w:sz w:val="24"/>
          <w:szCs w:val="24"/>
        </w:rPr>
        <w:sym w:font="Wingdings" w:char="F0E0"/>
      </w:r>
      <w:r w:rsidRPr="00FA34A8">
        <w:rPr>
          <w:rFonts w:eastAsia="Times New Roman" w:cs="Arial"/>
          <w:sz w:val="24"/>
          <w:szCs w:val="24"/>
        </w:rPr>
        <w:t xml:space="preserve"> balance</w:t>
      </w:r>
    </w:p>
    <w:p w:rsidR="003200B1" w:rsidRPr="00FA34A8" w:rsidRDefault="003200B1" w:rsidP="003200B1">
      <w:pPr>
        <w:tabs>
          <w:tab w:val="left" w:pos="5040"/>
          <w:tab w:val="left" w:pos="6840"/>
        </w:tabs>
        <w:spacing w:after="0" w:line="240" w:lineRule="auto"/>
        <w:rPr>
          <w:rFonts w:eastAsia="Times New Roman" w:cs="Times New Roman"/>
          <w:sz w:val="24"/>
          <w:szCs w:val="24"/>
        </w:rPr>
      </w:pPr>
      <w:r w:rsidRPr="00FA34A8">
        <w:rPr>
          <w:rFonts w:eastAsia="Times New Roman" w:cs="Arial"/>
          <w:sz w:val="24"/>
          <w:szCs w:val="24"/>
        </w:rPr>
        <w:t> </w:t>
      </w:r>
    </w:p>
    <w:p w:rsidR="003200B1" w:rsidRPr="00FA34A8" w:rsidRDefault="003200B1" w:rsidP="003200B1">
      <w:pPr>
        <w:spacing w:after="0" w:line="240" w:lineRule="auto"/>
        <w:rPr>
          <w:rFonts w:eastAsia="Times New Roman" w:cs="Times New Roman"/>
          <w:sz w:val="24"/>
          <w:szCs w:val="24"/>
        </w:rPr>
      </w:pPr>
      <w:r w:rsidRPr="00FA34A8">
        <w:rPr>
          <w:rFonts w:eastAsia="Times New Roman" w:cs="Arial"/>
          <w:b/>
          <w:sz w:val="24"/>
          <w:szCs w:val="24"/>
          <w:u w:val="single"/>
        </w:rPr>
        <w:t>“Word Guessing” Errors</w:t>
      </w:r>
      <w:r w:rsidRPr="00FA34A8">
        <w:rPr>
          <w:rFonts w:eastAsia="Times New Roman" w:cs="Arial"/>
          <w:sz w:val="24"/>
          <w:szCs w:val="24"/>
          <w:u w:val="single"/>
        </w:rPr>
        <w:t>:</w:t>
      </w:r>
      <w:r w:rsidRPr="00FA34A8">
        <w:rPr>
          <w:rFonts w:eastAsia="Times New Roman" w:cs="Arial"/>
          <w:sz w:val="24"/>
          <w:szCs w:val="24"/>
        </w:rPr>
        <w:t xml:space="preserve"> Frequent ‘word guessing’ errors are somewhat similar to ‘whole word’ errors because the student </w:t>
      </w:r>
      <w:r w:rsidRPr="00FA34A8">
        <w:rPr>
          <w:rFonts w:eastAsia="Times New Roman" w:cs="Arial"/>
          <w:b/>
          <w:sz w:val="24"/>
          <w:szCs w:val="24"/>
        </w:rPr>
        <w:t>is not processing print phonetically.</w:t>
      </w:r>
      <w:r w:rsidRPr="00FA34A8">
        <w:rPr>
          <w:rFonts w:eastAsia="Times New Roman" w:cs="Arial"/>
          <w:sz w:val="24"/>
          <w:szCs w:val="24"/>
        </w:rPr>
        <w:t xml:space="preserve"> In ‘word guessing’ the student often only looks at the first letter and then guesses a word. Frequently, errors are completely ‘off’. Sometimes a recently used word will be used or a word will be guessed from an illustration. </w:t>
      </w:r>
      <w:r w:rsidRPr="00FA34A8">
        <w:rPr>
          <w:rFonts w:eastAsia="Times New Roman" w:cs="Arial"/>
          <w:b/>
          <w:sz w:val="24"/>
          <w:szCs w:val="24"/>
        </w:rPr>
        <w:t>Word substitutions</w:t>
      </w:r>
      <w:r w:rsidRPr="00FA34A8">
        <w:rPr>
          <w:rFonts w:eastAsia="Times New Roman" w:cs="Arial"/>
          <w:sz w:val="24"/>
          <w:szCs w:val="24"/>
        </w:rPr>
        <w:t xml:space="preserve"> are considered ‘word guessing’ errors as the student is not reading the print but instead guessing their own word from context.  Occasionally these are the ‘I have absolutely no idea where that come from’ type errors.  These types of word guessing errors are closely associated with students who do not process print phonetically and instead are relying on ‘whole word’ visual recognition techniques. There is usually overlap between ‘whole word’ errors and ‘word guessing’ errors.  Examples of ‘word guessing’ errors may include: </w:t>
      </w:r>
    </w:p>
    <w:p w:rsidR="003200B1" w:rsidRPr="00FA34A8" w:rsidRDefault="003200B1" w:rsidP="003200B1">
      <w:pPr>
        <w:tabs>
          <w:tab w:val="left" w:pos="2880"/>
          <w:tab w:val="left" w:pos="5220"/>
          <w:tab w:val="left" w:pos="5760"/>
          <w:tab w:val="left" w:pos="7740"/>
        </w:tabs>
        <w:spacing w:after="0" w:line="240" w:lineRule="auto"/>
        <w:rPr>
          <w:rFonts w:eastAsia="Times New Roman" w:cs="Times New Roman"/>
          <w:sz w:val="24"/>
          <w:szCs w:val="24"/>
        </w:rPr>
      </w:pPr>
      <w:r w:rsidRPr="00FA34A8">
        <w:rPr>
          <w:rFonts w:eastAsia="Times New Roman" w:cs="Arial"/>
          <w:sz w:val="24"/>
          <w:szCs w:val="24"/>
        </w:rPr>
        <w:t xml:space="preserve">pencil </w:t>
      </w:r>
      <w:r w:rsidRPr="00FA34A8">
        <w:rPr>
          <w:rFonts w:eastAsia="Times New Roman" w:cs="Arial"/>
          <w:sz w:val="24"/>
          <w:szCs w:val="24"/>
        </w:rPr>
        <w:sym w:font="Wingdings" w:char="F0E0"/>
      </w:r>
      <w:r w:rsidRPr="00FA34A8">
        <w:rPr>
          <w:rFonts w:eastAsia="Times New Roman" w:cs="Arial"/>
          <w:sz w:val="24"/>
          <w:szCs w:val="24"/>
        </w:rPr>
        <w:t xml:space="preserve"> pear</w:t>
      </w:r>
      <w:r w:rsidRPr="00FA34A8">
        <w:rPr>
          <w:rFonts w:eastAsia="Times New Roman" w:cs="Arial"/>
          <w:sz w:val="24"/>
          <w:szCs w:val="24"/>
        </w:rPr>
        <w:tab/>
        <w:t>spoil</w:t>
      </w:r>
      <w:r w:rsidRPr="00FA34A8">
        <w:rPr>
          <w:rFonts w:eastAsia="Times New Roman" w:cs="Arial"/>
          <w:sz w:val="24"/>
          <w:szCs w:val="24"/>
        </w:rPr>
        <w:sym w:font="Wingdings" w:char="F0E0"/>
      </w:r>
      <w:r w:rsidRPr="00FA34A8">
        <w:rPr>
          <w:rFonts w:eastAsia="Times New Roman" w:cs="Arial"/>
          <w:sz w:val="24"/>
          <w:szCs w:val="24"/>
        </w:rPr>
        <w:t>special</w:t>
      </w:r>
      <w:r w:rsidRPr="00FA34A8">
        <w:rPr>
          <w:rFonts w:eastAsia="Times New Roman" w:cs="Arial"/>
          <w:sz w:val="24"/>
          <w:szCs w:val="24"/>
        </w:rPr>
        <w:tab/>
        <w:t xml:space="preserve">hound </w:t>
      </w:r>
      <w:r w:rsidRPr="00FA34A8">
        <w:rPr>
          <w:rFonts w:eastAsia="Times New Roman" w:cs="Arial"/>
          <w:sz w:val="24"/>
          <w:szCs w:val="24"/>
        </w:rPr>
        <w:sym w:font="Wingdings" w:char="F0E0"/>
      </w:r>
      <w:r w:rsidRPr="00FA34A8">
        <w:rPr>
          <w:rFonts w:eastAsia="Times New Roman" w:cs="Arial"/>
          <w:sz w:val="24"/>
          <w:szCs w:val="24"/>
        </w:rPr>
        <w:t xml:space="preserve"> hundred</w:t>
      </w:r>
      <w:r w:rsidRPr="00FA34A8">
        <w:rPr>
          <w:rFonts w:eastAsia="Times New Roman" w:cs="Arial"/>
          <w:sz w:val="24"/>
          <w:szCs w:val="24"/>
        </w:rPr>
        <w:tab/>
        <w:t>gentle</w:t>
      </w:r>
      <w:r w:rsidRPr="00FA34A8">
        <w:rPr>
          <w:rFonts w:eastAsia="Times New Roman" w:cs="Arial"/>
          <w:sz w:val="24"/>
          <w:szCs w:val="24"/>
        </w:rPr>
        <w:sym w:font="Wingdings" w:char="F0E0"/>
      </w:r>
      <w:r w:rsidRPr="00FA34A8">
        <w:rPr>
          <w:rFonts w:eastAsia="Times New Roman" w:cs="Arial"/>
          <w:sz w:val="24"/>
          <w:szCs w:val="24"/>
        </w:rPr>
        <w:t>giant.</w:t>
      </w:r>
      <w:r w:rsidRPr="00FA34A8">
        <w:rPr>
          <w:rFonts w:eastAsia="Times New Roman" w:cs="Arial"/>
          <w:sz w:val="24"/>
          <w:szCs w:val="24"/>
        </w:rPr>
        <w:tab/>
      </w:r>
    </w:p>
    <w:p w:rsidR="00D035B2" w:rsidRPr="00FA34A8" w:rsidRDefault="003200B1" w:rsidP="003200B1">
      <w:pPr>
        <w:tabs>
          <w:tab w:val="left" w:pos="2880"/>
          <w:tab w:val="left" w:pos="5220"/>
          <w:tab w:val="left" w:pos="7740"/>
        </w:tabs>
        <w:spacing w:after="0" w:line="240" w:lineRule="auto"/>
        <w:rPr>
          <w:rFonts w:eastAsia="Times New Roman" w:cs="Arial"/>
          <w:sz w:val="24"/>
          <w:szCs w:val="24"/>
        </w:rPr>
      </w:pPr>
      <w:r w:rsidRPr="00FA34A8">
        <w:rPr>
          <w:rFonts w:eastAsia="Times New Roman" w:cs="Arial"/>
          <w:sz w:val="24"/>
          <w:szCs w:val="24"/>
        </w:rPr>
        <w:t xml:space="preserve">graft </w:t>
      </w:r>
      <w:r w:rsidRPr="00FA34A8">
        <w:rPr>
          <w:rFonts w:eastAsia="Times New Roman" w:cs="Arial"/>
          <w:sz w:val="24"/>
          <w:szCs w:val="24"/>
        </w:rPr>
        <w:sym w:font="Wingdings" w:char="F0E0"/>
      </w:r>
      <w:r w:rsidRPr="00FA34A8">
        <w:rPr>
          <w:rFonts w:eastAsia="Times New Roman" w:cs="Arial"/>
          <w:sz w:val="24"/>
          <w:szCs w:val="24"/>
        </w:rPr>
        <w:t xml:space="preserve"> giraffe</w:t>
      </w:r>
      <w:r w:rsidRPr="00FA34A8">
        <w:rPr>
          <w:rFonts w:eastAsia="Times New Roman" w:cs="Arial"/>
          <w:sz w:val="24"/>
          <w:szCs w:val="24"/>
        </w:rPr>
        <w:tab/>
        <w:t xml:space="preserve">hound </w:t>
      </w:r>
      <w:r w:rsidRPr="00FA34A8">
        <w:rPr>
          <w:rFonts w:eastAsia="Times New Roman" w:cs="Arial"/>
          <w:sz w:val="24"/>
          <w:szCs w:val="24"/>
        </w:rPr>
        <w:sym w:font="Wingdings" w:char="F0E0"/>
      </w:r>
      <w:r w:rsidRPr="00FA34A8">
        <w:rPr>
          <w:rFonts w:eastAsia="Times New Roman" w:cs="Arial"/>
          <w:sz w:val="24"/>
          <w:szCs w:val="24"/>
        </w:rPr>
        <w:t xml:space="preserve"> hundred</w:t>
      </w:r>
      <w:r w:rsidRPr="00FA34A8">
        <w:rPr>
          <w:rFonts w:eastAsia="Times New Roman" w:cs="Arial"/>
          <w:sz w:val="24"/>
          <w:szCs w:val="24"/>
        </w:rPr>
        <w:tab/>
        <w:t xml:space="preserve">true </w:t>
      </w:r>
      <w:r w:rsidRPr="00FA34A8">
        <w:rPr>
          <w:rFonts w:eastAsia="Times New Roman" w:cs="Arial"/>
          <w:sz w:val="24"/>
          <w:szCs w:val="24"/>
        </w:rPr>
        <w:sym w:font="Wingdings" w:char="F0E0"/>
      </w:r>
      <w:r w:rsidRPr="00FA34A8">
        <w:rPr>
          <w:rFonts w:eastAsia="Times New Roman" w:cs="Arial"/>
          <w:sz w:val="24"/>
          <w:szCs w:val="24"/>
        </w:rPr>
        <w:t xml:space="preserve"> tunnel</w:t>
      </w:r>
      <w:r w:rsidRPr="00FA34A8">
        <w:rPr>
          <w:rFonts w:eastAsia="Times New Roman" w:cs="Arial"/>
          <w:sz w:val="24"/>
          <w:szCs w:val="24"/>
        </w:rPr>
        <w:tab/>
      </w:r>
    </w:p>
    <w:p w:rsidR="003200B1" w:rsidRPr="00FA34A8" w:rsidRDefault="003200B1" w:rsidP="003200B1">
      <w:pPr>
        <w:tabs>
          <w:tab w:val="left" w:pos="2880"/>
          <w:tab w:val="left" w:pos="5220"/>
          <w:tab w:val="left" w:pos="7740"/>
        </w:tabs>
        <w:spacing w:after="0" w:line="240" w:lineRule="auto"/>
        <w:rPr>
          <w:rFonts w:eastAsia="Times New Roman" w:cs="Times New Roman"/>
          <w:sz w:val="24"/>
          <w:szCs w:val="24"/>
        </w:rPr>
      </w:pPr>
      <w:r w:rsidRPr="00FA34A8">
        <w:rPr>
          <w:rFonts w:eastAsia="Times New Roman" w:cs="Arial"/>
          <w:sz w:val="24"/>
          <w:szCs w:val="24"/>
        </w:rPr>
        <w:t xml:space="preserve">plenty </w:t>
      </w:r>
      <w:r w:rsidRPr="00FA34A8">
        <w:rPr>
          <w:rFonts w:eastAsia="Times New Roman" w:cs="Arial"/>
          <w:sz w:val="24"/>
          <w:szCs w:val="24"/>
        </w:rPr>
        <w:sym w:font="Wingdings" w:char="F0E0"/>
      </w:r>
      <w:r w:rsidRPr="00FA34A8">
        <w:rPr>
          <w:rFonts w:eastAsia="Times New Roman" w:cs="Arial"/>
          <w:sz w:val="24"/>
          <w:szCs w:val="24"/>
        </w:rPr>
        <w:t xml:space="preserve"> prehistoric</w:t>
      </w:r>
    </w:p>
    <w:p w:rsidR="003200B1" w:rsidRPr="00FA34A8" w:rsidRDefault="003200B1" w:rsidP="003200B1">
      <w:pPr>
        <w:tabs>
          <w:tab w:val="left" w:pos="2880"/>
          <w:tab w:val="left" w:pos="5220"/>
          <w:tab w:val="left" w:pos="7560"/>
          <w:tab w:val="left" w:pos="7740"/>
        </w:tabs>
        <w:spacing w:after="0" w:line="240" w:lineRule="auto"/>
        <w:rPr>
          <w:rFonts w:eastAsia="Times New Roman" w:cs="Times New Roman"/>
          <w:sz w:val="24"/>
          <w:szCs w:val="24"/>
        </w:rPr>
      </w:pPr>
      <w:r w:rsidRPr="00FA34A8">
        <w:rPr>
          <w:rFonts w:eastAsia="Times New Roman" w:cs="Arial"/>
          <w:sz w:val="24"/>
          <w:szCs w:val="24"/>
        </w:rPr>
        <w:t xml:space="preserve">command </w:t>
      </w:r>
      <w:r w:rsidRPr="00FA34A8">
        <w:rPr>
          <w:rFonts w:eastAsia="Times New Roman" w:cs="Arial"/>
          <w:sz w:val="24"/>
          <w:szCs w:val="24"/>
        </w:rPr>
        <w:sym w:font="Wingdings" w:char="F0E0"/>
      </w:r>
      <w:r w:rsidRPr="00FA34A8">
        <w:rPr>
          <w:rFonts w:eastAsia="Times New Roman" w:cs="Arial"/>
          <w:sz w:val="24"/>
          <w:szCs w:val="24"/>
        </w:rPr>
        <w:t xml:space="preserve"> computer</w:t>
      </w:r>
      <w:r w:rsidRPr="00FA34A8">
        <w:rPr>
          <w:rFonts w:eastAsia="Times New Roman" w:cs="Arial"/>
          <w:sz w:val="24"/>
          <w:szCs w:val="24"/>
        </w:rPr>
        <w:tab/>
        <w:t xml:space="preserve">detest </w:t>
      </w:r>
      <w:r w:rsidRPr="00FA34A8">
        <w:rPr>
          <w:rFonts w:eastAsia="Times New Roman" w:cs="Arial"/>
          <w:sz w:val="24"/>
          <w:szCs w:val="24"/>
        </w:rPr>
        <w:sym w:font="Wingdings" w:char="F0E0"/>
      </w:r>
      <w:r w:rsidRPr="00FA34A8">
        <w:rPr>
          <w:rFonts w:eastAsia="Times New Roman" w:cs="Arial"/>
          <w:sz w:val="24"/>
          <w:szCs w:val="24"/>
        </w:rPr>
        <w:t>dentist</w:t>
      </w:r>
      <w:r w:rsidRPr="00FA34A8">
        <w:rPr>
          <w:rFonts w:eastAsia="Times New Roman" w:cs="Arial"/>
          <w:sz w:val="24"/>
          <w:szCs w:val="24"/>
        </w:rPr>
        <w:tab/>
        <w:t xml:space="preserve">vitamin </w:t>
      </w:r>
      <w:r w:rsidRPr="00FA34A8">
        <w:rPr>
          <w:rFonts w:eastAsia="Times New Roman" w:cs="Arial"/>
          <w:sz w:val="24"/>
          <w:szCs w:val="24"/>
        </w:rPr>
        <w:sym w:font="Wingdings" w:char="F0E0"/>
      </w:r>
      <w:r w:rsidRPr="00FA34A8">
        <w:rPr>
          <w:rFonts w:eastAsia="Times New Roman" w:cs="Arial"/>
          <w:sz w:val="24"/>
          <w:szCs w:val="24"/>
        </w:rPr>
        <w:t xml:space="preserve"> vacuum </w:t>
      </w:r>
    </w:p>
    <w:p w:rsidR="003200B1" w:rsidRPr="00EB0307" w:rsidRDefault="003200B1" w:rsidP="00EB0307">
      <w:pPr>
        <w:tabs>
          <w:tab w:val="left" w:pos="2520"/>
          <w:tab w:val="left" w:pos="4860"/>
          <w:tab w:val="left" w:pos="5760"/>
          <w:tab w:val="left" w:pos="7380"/>
        </w:tabs>
        <w:spacing w:after="0" w:line="240" w:lineRule="auto"/>
        <w:rPr>
          <w:rFonts w:eastAsia="Times New Roman" w:cs="Times New Roman"/>
          <w:sz w:val="24"/>
          <w:szCs w:val="24"/>
        </w:rPr>
      </w:pPr>
      <w:r w:rsidRPr="00FA34A8">
        <w:rPr>
          <w:rFonts w:eastAsia="Times New Roman" w:cs="Arial"/>
          <w:sz w:val="24"/>
          <w:szCs w:val="24"/>
        </w:rPr>
        <w:t xml:space="preserve">chart </w:t>
      </w:r>
      <w:r w:rsidRPr="00FA34A8">
        <w:rPr>
          <w:rFonts w:eastAsia="Times New Roman" w:cs="Arial"/>
          <w:sz w:val="24"/>
          <w:szCs w:val="24"/>
        </w:rPr>
        <w:sym w:font="Wingdings" w:char="F0E0"/>
      </w:r>
      <w:r w:rsidRPr="00FA34A8">
        <w:rPr>
          <w:rFonts w:eastAsia="Times New Roman" w:cs="Arial"/>
          <w:sz w:val="24"/>
          <w:szCs w:val="24"/>
        </w:rPr>
        <w:t xml:space="preserve">chimp </w:t>
      </w:r>
      <w:r w:rsidR="00EB0307">
        <w:rPr>
          <w:rFonts w:eastAsia="Times New Roman" w:cs="Times New Roman"/>
          <w:sz w:val="24"/>
          <w:szCs w:val="24"/>
        </w:rPr>
        <w:tab/>
      </w:r>
      <w:r w:rsidRPr="00FA34A8">
        <w:rPr>
          <w:rFonts w:eastAsia="Times New Roman" w:cs="Arial"/>
          <w:sz w:val="24"/>
          <w:szCs w:val="24"/>
        </w:rPr>
        <w:t xml:space="preserve">value </w:t>
      </w:r>
      <w:r w:rsidRPr="00FA34A8">
        <w:rPr>
          <w:rFonts w:eastAsia="Times New Roman" w:cs="Arial"/>
          <w:sz w:val="24"/>
          <w:szCs w:val="24"/>
        </w:rPr>
        <w:sym w:font="Wingdings" w:char="F0E0"/>
      </w:r>
      <w:r w:rsidRPr="00FA34A8">
        <w:rPr>
          <w:rFonts w:eastAsia="Times New Roman" w:cs="Arial"/>
          <w:sz w:val="24"/>
          <w:szCs w:val="24"/>
        </w:rPr>
        <w:t xml:space="preserve"> Valentine </w:t>
      </w:r>
      <w:r w:rsidR="00EB0307">
        <w:rPr>
          <w:rFonts w:eastAsia="Times New Roman" w:cs="Times New Roman"/>
          <w:sz w:val="24"/>
          <w:szCs w:val="24"/>
        </w:rPr>
        <w:tab/>
      </w:r>
      <w:r w:rsidRPr="00FA34A8">
        <w:rPr>
          <w:rFonts w:eastAsia="Times New Roman" w:cs="Arial"/>
          <w:sz w:val="24"/>
          <w:szCs w:val="24"/>
        </w:rPr>
        <w:t xml:space="preserve">shell </w:t>
      </w:r>
      <w:r w:rsidRPr="00FA34A8">
        <w:rPr>
          <w:rFonts w:eastAsia="Times New Roman" w:cs="Arial"/>
          <w:sz w:val="24"/>
          <w:szCs w:val="24"/>
        </w:rPr>
        <w:sym w:font="Wingdings" w:char="F0E0"/>
      </w:r>
      <w:r w:rsidRPr="00FA34A8">
        <w:rPr>
          <w:rFonts w:eastAsia="Times New Roman" w:cs="Arial"/>
          <w:sz w:val="24"/>
          <w:szCs w:val="24"/>
        </w:rPr>
        <w:t xml:space="preserve"> shark never </w:t>
      </w:r>
      <w:r w:rsidRPr="00FA34A8">
        <w:rPr>
          <w:rFonts w:eastAsia="Times New Roman" w:cs="Arial"/>
          <w:sz w:val="24"/>
          <w:szCs w:val="24"/>
        </w:rPr>
        <w:sym w:font="Wingdings" w:char="F0E0"/>
      </w:r>
      <w:r w:rsidRPr="00FA34A8">
        <w:rPr>
          <w:rFonts w:eastAsia="Times New Roman" w:cs="Arial"/>
          <w:sz w:val="24"/>
          <w:szCs w:val="24"/>
        </w:rPr>
        <w:t xml:space="preserve"> nurse </w:t>
      </w:r>
    </w:p>
    <w:p w:rsidR="003200B1" w:rsidRPr="00FA34A8" w:rsidRDefault="003200B1" w:rsidP="003200B1">
      <w:pPr>
        <w:tabs>
          <w:tab w:val="left" w:pos="2520"/>
          <w:tab w:val="left" w:pos="4860"/>
          <w:tab w:val="left" w:pos="7380"/>
        </w:tabs>
        <w:spacing w:after="0" w:line="240" w:lineRule="auto"/>
        <w:rPr>
          <w:rFonts w:eastAsia="Times New Roman" w:cs="Times New Roman"/>
          <w:sz w:val="24"/>
          <w:szCs w:val="24"/>
        </w:rPr>
      </w:pPr>
      <w:r w:rsidRPr="00FA34A8">
        <w:rPr>
          <w:rFonts w:eastAsia="Times New Roman" w:cs="Arial"/>
          <w:sz w:val="24"/>
          <w:szCs w:val="24"/>
        </w:rPr>
        <w:t xml:space="preserve">angry </w:t>
      </w:r>
      <w:r w:rsidRPr="00FA34A8">
        <w:rPr>
          <w:rFonts w:eastAsia="Times New Roman" w:cs="Arial"/>
          <w:sz w:val="24"/>
          <w:szCs w:val="24"/>
        </w:rPr>
        <w:sym w:font="Wingdings" w:char="F0E0"/>
      </w:r>
      <w:r w:rsidRPr="00FA34A8">
        <w:rPr>
          <w:rFonts w:eastAsia="Times New Roman" w:cs="Arial"/>
          <w:sz w:val="24"/>
          <w:szCs w:val="24"/>
        </w:rPr>
        <w:t xml:space="preserve"> mad  or  class </w:t>
      </w:r>
      <w:r w:rsidRPr="00FA34A8">
        <w:rPr>
          <w:rFonts w:eastAsia="Times New Roman" w:cs="Arial"/>
          <w:sz w:val="24"/>
          <w:szCs w:val="24"/>
        </w:rPr>
        <w:sym w:font="Wingdings" w:char="F0E0"/>
      </w:r>
      <w:r w:rsidRPr="00FA34A8">
        <w:rPr>
          <w:rFonts w:eastAsia="Times New Roman" w:cs="Arial"/>
          <w:sz w:val="24"/>
          <w:szCs w:val="24"/>
        </w:rPr>
        <w:t xml:space="preserve"> school   </w:t>
      </w:r>
    </w:p>
    <w:p w:rsidR="003200B1" w:rsidRPr="00FA34A8" w:rsidRDefault="003200B1" w:rsidP="003200B1">
      <w:pPr>
        <w:spacing w:after="0" w:line="240" w:lineRule="auto"/>
        <w:rPr>
          <w:rFonts w:eastAsia="Times New Roman" w:cs="Times New Roman"/>
          <w:sz w:val="24"/>
          <w:szCs w:val="24"/>
        </w:rPr>
      </w:pPr>
      <w:r w:rsidRPr="00FA34A8">
        <w:rPr>
          <w:rFonts w:eastAsia="Times New Roman" w:cs="Arial"/>
          <w:b/>
          <w:sz w:val="24"/>
          <w:szCs w:val="24"/>
          <w:u w:val="single"/>
        </w:rPr>
        <w:t>Tracking Errors:</w:t>
      </w:r>
      <w:r w:rsidRPr="00FA34A8">
        <w:rPr>
          <w:rFonts w:eastAsia="Times New Roman" w:cs="Arial"/>
          <w:sz w:val="24"/>
          <w:szCs w:val="24"/>
        </w:rPr>
        <w:t xml:space="preserve">  These errors can sometimes appear similar to ‘whole word’ errors. The distinction is that the student appears to </w:t>
      </w:r>
      <w:r w:rsidRPr="00FA34A8">
        <w:rPr>
          <w:rFonts w:eastAsia="Times New Roman" w:cs="Arial"/>
          <w:b/>
          <w:sz w:val="24"/>
          <w:szCs w:val="24"/>
        </w:rPr>
        <w:t>be attempting to sound out words. However, they are not properly tracking left-to-right.</w:t>
      </w:r>
      <w:r w:rsidRPr="00FA34A8">
        <w:rPr>
          <w:rFonts w:eastAsia="Times New Roman" w:cs="Arial"/>
          <w:sz w:val="24"/>
          <w:szCs w:val="24"/>
        </w:rPr>
        <w:t xml:space="preserve"> The words they say often contain the same sounds but </w:t>
      </w:r>
      <w:r w:rsidRPr="00FA34A8">
        <w:rPr>
          <w:rFonts w:eastAsia="Times New Roman" w:cs="Arial"/>
          <w:sz w:val="24"/>
          <w:szCs w:val="24"/>
        </w:rPr>
        <w:lastRenderedPageBreak/>
        <w:t xml:space="preserve">are out of order. These tracking errors are closely related to ‘whole word’ processing. If the student looks at the word as a ‘whole’ instead of processing correctly in an orderly left to right manner they frequently ‘mix up’ the sounds within the word. Improper tracking is a symptom of whole word processing. Students can also make tracking errors if they are ‘hopping’ around looking for familiar bits and pieces that they ‘recognize’.  These types of errors indicate the student need to develop proper left to right directional tracking. Examples of tracking errors include: </w:t>
      </w:r>
    </w:p>
    <w:p w:rsidR="00D035B2" w:rsidRPr="00FA34A8" w:rsidRDefault="003200B1" w:rsidP="003200B1">
      <w:pPr>
        <w:tabs>
          <w:tab w:val="left" w:pos="1980"/>
          <w:tab w:val="left" w:pos="3960"/>
          <w:tab w:val="left" w:pos="6300"/>
          <w:tab w:val="left" w:pos="8280"/>
        </w:tabs>
        <w:spacing w:after="0" w:line="240" w:lineRule="auto"/>
        <w:rPr>
          <w:rFonts w:eastAsia="Times New Roman" w:cs="Arial"/>
          <w:sz w:val="24"/>
          <w:szCs w:val="24"/>
        </w:rPr>
      </w:pPr>
      <w:r w:rsidRPr="00FA34A8">
        <w:rPr>
          <w:rFonts w:eastAsia="Times New Roman" w:cs="Arial"/>
          <w:sz w:val="24"/>
          <w:szCs w:val="24"/>
        </w:rPr>
        <w:t xml:space="preserve">was </w:t>
      </w:r>
      <w:r w:rsidRPr="00FA34A8">
        <w:rPr>
          <w:rFonts w:eastAsia="Times New Roman" w:cs="Arial"/>
          <w:sz w:val="24"/>
          <w:szCs w:val="24"/>
        </w:rPr>
        <w:sym w:font="Wingdings" w:char="F0E0"/>
      </w:r>
      <w:r w:rsidRPr="00FA34A8">
        <w:rPr>
          <w:rFonts w:eastAsia="Times New Roman" w:cs="Arial"/>
          <w:sz w:val="24"/>
          <w:szCs w:val="24"/>
        </w:rPr>
        <w:t xml:space="preserve"> saw</w:t>
      </w:r>
      <w:r w:rsidRPr="00FA34A8">
        <w:rPr>
          <w:rFonts w:eastAsia="Times New Roman" w:cs="Arial"/>
          <w:sz w:val="24"/>
          <w:szCs w:val="24"/>
        </w:rPr>
        <w:tab/>
        <w:t>no</w:t>
      </w:r>
      <w:r w:rsidRPr="00FA34A8">
        <w:rPr>
          <w:rFonts w:eastAsia="Times New Roman" w:cs="Arial"/>
          <w:sz w:val="24"/>
          <w:szCs w:val="24"/>
        </w:rPr>
        <w:sym w:font="Wingdings" w:char="F0E0"/>
      </w:r>
      <w:r w:rsidRPr="00FA34A8">
        <w:rPr>
          <w:rFonts w:eastAsia="Times New Roman" w:cs="Arial"/>
          <w:sz w:val="24"/>
          <w:szCs w:val="24"/>
        </w:rPr>
        <w:t>on</w:t>
      </w:r>
      <w:r w:rsidRPr="00FA34A8">
        <w:rPr>
          <w:rFonts w:eastAsia="Times New Roman" w:cs="Arial"/>
          <w:sz w:val="24"/>
          <w:szCs w:val="24"/>
        </w:rPr>
        <w:tab/>
        <w:t xml:space="preserve">slip </w:t>
      </w:r>
      <w:r w:rsidRPr="00FA34A8">
        <w:rPr>
          <w:rFonts w:eastAsia="Times New Roman" w:cs="Arial"/>
          <w:sz w:val="24"/>
          <w:szCs w:val="24"/>
        </w:rPr>
        <w:sym w:font="Wingdings" w:char="F0E0"/>
      </w:r>
      <w:r w:rsidRPr="00FA34A8">
        <w:rPr>
          <w:rFonts w:eastAsia="Times New Roman" w:cs="Arial"/>
          <w:sz w:val="24"/>
          <w:szCs w:val="24"/>
        </w:rPr>
        <w:t xml:space="preserve"> spill</w:t>
      </w:r>
      <w:r w:rsidRPr="00FA34A8">
        <w:rPr>
          <w:rFonts w:eastAsia="Times New Roman" w:cs="Arial"/>
          <w:sz w:val="24"/>
          <w:szCs w:val="24"/>
        </w:rPr>
        <w:tab/>
        <w:t xml:space="preserve">left </w:t>
      </w:r>
      <w:r w:rsidRPr="00FA34A8">
        <w:rPr>
          <w:rFonts w:eastAsia="Times New Roman" w:cs="Arial"/>
          <w:sz w:val="24"/>
          <w:szCs w:val="24"/>
        </w:rPr>
        <w:sym w:font="Wingdings" w:char="F0E0"/>
      </w:r>
      <w:r w:rsidRPr="00FA34A8">
        <w:rPr>
          <w:rFonts w:eastAsia="Times New Roman" w:cs="Arial"/>
          <w:sz w:val="24"/>
          <w:szCs w:val="24"/>
        </w:rPr>
        <w:t xml:space="preserve"> felt</w:t>
      </w:r>
      <w:r w:rsidRPr="00FA34A8">
        <w:rPr>
          <w:rFonts w:eastAsia="Times New Roman" w:cs="Arial"/>
          <w:sz w:val="24"/>
          <w:szCs w:val="24"/>
        </w:rPr>
        <w:tab/>
      </w:r>
    </w:p>
    <w:p w:rsidR="003200B1" w:rsidRPr="00FA34A8" w:rsidRDefault="003200B1" w:rsidP="003200B1">
      <w:pPr>
        <w:tabs>
          <w:tab w:val="left" w:pos="1980"/>
          <w:tab w:val="left" w:pos="3960"/>
          <w:tab w:val="left" w:pos="6300"/>
          <w:tab w:val="left" w:pos="8280"/>
        </w:tabs>
        <w:spacing w:after="0" w:line="240" w:lineRule="auto"/>
        <w:rPr>
          <w:rFonts w:eastAsia="Times New Roman" w:cs="Times New Roman"/>
          <w:sz w:val="24"/>
          <w:szCs w:val="24"/>
        </w:rPr>
      </w:pPr>
      <w:r w:rsidRPr="00FA34A8">
        <w:rPr>
          <w:rFonts w:eastAsia="Times New Roman" w:cs="Arial"/>
          <w:sz w:val="24"/>
          <w:szCs w:val="24"/>
        </w:rPr>
        <w:t xml:space="preserve">step </w:t>
      </w:r>
      <w:r w:rsidRPr="00FA34A8">
        <w:rPr>
          <w:rFonts w:eastAsia="Times New Roman" w:cs="Arial"/>
          <w:sz w:val="24"/>
          <w:szCs w:val="24"/>
        </w:rPr>
        <w:sym w:font="Wingdings" w:char="F0E0"/>
      </w:r>
      <w:r w:rsidRPr="00FA34A8">
        <w:rPr>
          <w:rFonts w:eastAsia="Times New Roman" w:cs="Arial"/>
          <w:sz w:val="24"/>
          <w:szCs w:val="24"/>
        </w:rPr>
        <w:t xml:space="preserve"> pest</w:t>
      </w:r>
    </w:p>
    <w:p w:rsidR="00D035B2" w:rsidRPr="00FA34A8" w:rsidRDefault="003200B1" w:rsidP="003200B1">
      <w:pPr>
        <w:tabs>
          <w:tab w:val="left" w:pos="1980"/>
          <w:tab w:val="left" w:pos="3960"/>
          <w:tab w:val="left" w:pos="6300"/>
          <w:tab w:val="left" w:pos="8280"/>
        </w:tabs>
        <w:spacing w:after="0" w:line="240" w:lineRule="auto"/>
        <w:rPr>
          <w:rFonts w:eastAsia="Times New Roman" w:cs="Arial"/>
          <w:sz w:val="24"/>
          <w:szCs w:val="24"/>
        </w:rPr>
      </w:pPr>
      <w:r w:rsidRPr="00FA34A8">
        <w:rPr>
          <w:rFonts w:eastAsia="Times New Roman" w:cs="Arial"/>
          <w:sz w:val="24"/>
          <w:szCs w:val="24"/>
        </w:rPr>
        <w:t xml:space="preserve">lots </w:t>
      </w:r>
      <w:r w:rsidRPr="00FA34A8">
        <w:rPr>
          <w:rFonts w:eastAsia="Times New Roman" w:cs="Arial"/>
          <w:sz w:val="24"/>
          <w:szCs w:val="24"/>
        </w:rPr>
        <w:sym w:font="Wingdings" w:char="F0E0"/>
      </w:r>
      <w:r w:rsidRPr="00FA34A8">
        <w:rPr>
          <w:rFonts w:eastAsia="Times New Roman" w:cs="Arial"/>
          <w:sz w:val="24"/>
          <w:szCs w:val="24"/>
        </w:rPr>
        <w:t xml:space="preserve"> lost</w:t>
      </w:r>
      <w:r w:rsidRPr="00FA34A8">
        <w:rPr>
          <w:rFonts w:eastAsia="Times New Roman" w:cs="Arial"/>
          <w:sz w:val="24"/>
          <w:szCs w:val="24"/>
        </w:rPr>
        <w:tab/>
        <w:t xml:space="preserve">slot </w:t>
      </w:r>
      <w:r w:rsidRPr="00FA34A8">
        <w:rPr>
          <w:rFonts w:eastAsia="Times New Roman" w:cs="Arial"/>
          <w:sz w:val="24"/>
          <w:szCs w:val="24"/>
        </w:rPr>
        <w:sym w:font="Wingdings" w:char="F0E0"/>
      </w:r>
      <w:r w:rsidRPr="00FA34A8">
        <w:rPr>
          <w:rFonts w:eastAsia="Times New Roman" w:cs="Arial"/>
          <w:sz w:val="24"/>
          <w:szCs w:val="24"/>
        </w:rPr>
        <w:t xml:space="preserve"> lots</w:t>
      </w:r>
      <w:r w:rsidRPr="00FA34A8">
        <w:rPr>
          <w:rFonts w:eastAsia="Times New Roman" w:cs="Arial"/>
          <w:sz w:val="24"/>
          <w:szCs w:val="24"/>
        </w:rPr>
        <w:tab/>
        <w:t xml:space="preserve">form </w:t>
      </w:r>
      <w:r w:rsidRPr="00FA34A8">
        <w:rPr>
          <w:rFonts w:eastAsia="Times New Roman" w:cs="Arial"/>
          <w:sz w:val="24"/>
          <w:szCs w:val="24"/>
        </w:rPr>
        <w:sym w:font="Wingdings" w:char="F0E0"/>
      </w:r>
      <w:r w:rsidRPr="00FA34A8">
        <w:rPr>
          <w:rFonts w:eastAsia="Times New Roman" w:cs="Arial"/>
          <w:sz w:val="24"/>
          <w:szCs w:val="24"/>
        </w:rPr>
        <w:t>from</w:t>
      </w:r>
      <w:r w:rsidRPr="00FA34A8">
        <w:rPr>
          <w:rFonts w:eastAsia="Times New Roman" w:cs="Arial"/>
          <w:sz w:val="24"/>
          <w:szCs w:val="24"/>
        </w:rPr>
        <w:tab/>
        <w:t xml:space="preserve">miles </w:t>
      </w:r>
      <w:r w:rsidRPr="00FA34A8">
        <w:rPr>
          <w:rFonts w:eastAsia="Times New Roman" w:cs="Arial"/>
          <w:sz w:val="24"/>
          <w:szCs w:val="24"/>
        </w:rPr>
        <w:sym w:font="Wingdings" w:char="F0E0"/>
      </w:r>
      <w:r w:rsidRPr="00FA34A8">
        <w:rPr>
          <w:rFonts w:eastAsia="Times New Roman" w:cs="Arial"/>
          <w:sz w:val="24"/>
          <w:szCs w:val="24"/>
        </w:rPr>
        <w:t xml:space="preserve"> smiles</w:t>
      </w:r>
      <w:r w:rsidRPr="00FA34A8">
        <w:rPr>
          <w:rFonts w:eastAsia="Times New Roman" w:cs="Arial"/>
          <w:sz w:val="24"/>
          <w:szCs w:val="24"/>
        </w:rPr>
        <w:tab/>
      </w:r>
    </w:p>
    <w:p w:rsidR="003200B1" w:rsidRPr="00FA34A8" w:rsidRDefault="003200B1" w:rsidP="003200B1">
      <w:pPr>
        <w:tabs>
          <w:tab w:val="left" w:pos="1980"/>
          <w:tab w:val="left" w:pos="3960"/>
          <w:tab w:val="left" w:pos="6300"/>
          <w:tab w:val="left" w:pos="8280"/>
        </w:tabs>
        <w:spacing w:after="0" w:line="240" w:lineRule="auto"/>
        <w:rPr>
          <w:rFonts w:eastAsia="Times New Roman" w:cs="Times New Roman"/>
          <w:sz w:val="24"/>
          <w:szCs w:val="24"/>
        </w:rPr>
      </w:pPr>
      <w:r w:rsidRPr="00FA34A8">
        <w:rPr>
          <w:rFonts w:eastAsia="Times New Roman" w:cs="Arial"/>
          <w:sz w:val="24"/>
          <w:szCs w:val="24"/>
        </w:rPr>
        <w:t xml:space="preserve">balk </w:t>
      </w:r>
      <w:r w:rsidRPr="00FA34A8">
        <w:rPr>
          <w:rFonts w:eastAsia="Times New Roman" w:cs="Arial"/>
          <w:sz w:val="24"/>
          <w:szCs w:val="24"/>
        </w:rPr>
        <w:sym w:font="Wingdings" w:char="F0E0"/>
      </w:r>
      <w:r w:rsidRPr="00FA34A8">
        <w:rPr>
          <w:rFonts w:eastAsia="Times New Roman" w:cs="Arial"/>
          <w:sz w:val="24"/>
          <w:szCs w:val="24"/>
        </w:rPr>
        <w:t xml:space="preserve"> black</w:t>
      </w:r>
    </w:p>
    <w:p w:rsidR="00D035B2" w:rsidRPr="00FA34A8" w:rsidRDefault="003200B1" w:rsidP="003200B1">
      <w:pPr>
        <w:tabs>
          <w:tab w:val="left" w:pos="1980"/>
          <w:tab w:val="left" w:pos="3960"/>
          <w:tab w:val="left" w:pos="6300"/>
          <w:tab w:val="left" w:pos="8280"/>
        </w:tabs>
        <w:spacing w:after="0" w:line="240" w:lineRule="auto"/>
        <w:rPr>
          <w:rFonts w:eastAsia="Times New Roman" w:cs="Arial"/>
          <w:sz w:val="24"/>
          <w:szCs w:val="24"/>
        </w:rPr>
      </w:pPr>
      <w:r w:rsidRPr="00FA34A8">
        <w:rPr>
          <w:rFonts w:eastAsia="Times New Roman" w:cs="Arial"/>
          <w:sz w:val="24"/>
          <w:szCs w:val="24"/>
        </w:rPr>
        <w:t xml:space="preserve">last </w:t>
      </w:r>
      <w:r w:rsidRPr="00FA34A8">
        <w:rPr>
          <w:rFonts w:eastAsia="Times New Roman" w:cs="Arial"/>
          <w:sz w:val="24"/>
          <w:szCs w:val="24"/>
        </w:rPr>
        <w:sym w:font="Wingdings" w:char="F0E0"/>
      </w:r>
      <w:r w:rsidRPr="00FA34A8">
        <w:rPr>
          <w:rFonts w:eastAsia="Times New Roman" w:cs="Arial"/>
          <w:sz w:val="24"/>
          <w:szCs w:val="24"/>
        </w:rPr>
        <w:t xml:space="preserve"> salt</w:t>
      </w:r>
      <w:r w:rsidRPr="00FA34A8">
        <w:rPr>
          <w:rFonts w:eastAsia="Times New Roman" w:cs="Arial"/>
          <w:sz w:val="24"/>
          <w:szCs w:val="24"/>
        </w:rPr>
        <w:tab/>
        <w:t xml:space="preserve">tired </w:t>
      </w:r>
      <w:r w:rsidRPr="00FA34A8">
        <w:rPr>
          <w:rFonts w:eastAsia="Times New Roman" w:cs="Arial"/>
          <w:sz w:val="24"/>
          <w:szCs w:val="24"/>
        </w:rPr>
        <w:sym w:font="Wingdings" w:char="F0E0"/>
      </w:r>
      <w:r w:rsidRPr="00FA34A8">
        <w:rPr>
          <w:rFonts w:eastAsia="Times New Roman" w:cs="Arial"/>
          <w:sz w:val="24"/>
          <w:szCs w:val="24"/>
        </w:rPr>
        <w:t xml:space="preserve"> tried</w:t>
      </w:r>
      <w:r w:rsidRPr="00FA34A8">
        <w:rPr>
          <w:rFonts w:eastAsia="Times New Roman" w:cs="Arial"/>
          <w:sz w:val="24"/>
          <w:szCs w:val="24"/>
        </w:rPr>
        <w:tab/>
        <w:t xml:space="preserve">act </w:t>
      </w:r>
      <w:r w:rsidRPr="00FA34A8">
        <w:rPr>
          <w:rFonts w:eastAsia="Times New Roman" w:cs="Arial"/>
          <w:sz w:val="24"/>
          <w:szCs w:val="24"/>
        </w:rPr>
        <w:sym w:font="Wingdings" w:char="F0E0"/>
      </w:r>
      <w:r w:rsidRPr="00FA34A8">
        <w:rPr>
          <w:rFonts w:eastAsia="Times New Roman" w:cs="Arial"/>
          <w:sz w:val="24"/>
          <w:szCs w:val="24"/>
        </w:rPr>
        <w:t xml:space="preserve"> cat</w:t>
      </w:r>
      <w:r w:rsidRPr="00FA34A8">
        <w:rPr>
          <w:rFonts w:eastAsia="Times New Roman" w:cs="Arial"/>
          <w:sz w:val="24"/>
          <w:szCs w:val="24"/>
        </w:rPr>
        <w:tab/>
        <w:t xml:space="preserve">persist </w:t>
      </w:r>
      <w:r w:rsidRPr="00FA34A8">
        <w:rPr>
          <w:rFonts w:eastAsia="Times New Roman" w:cs="Arial"/>
          <w:sz w:val="24"/>
          <w:szCs w:val="24"/>
        </w:rPr>
        <w:sym w:font="Wingdings" w:char="F0E0"/>
      </w:r>
      <w:r w:rsidRPr="00FA34A8">
        <w:rPr>
          <w:rFonts w:eastAsia="Times New Roman" w:cs="Arial"/>
          <w:sz w:val="24"/>
          <w:szCs w:val="24"/>
        </w:rPr>
        <w:t xml:space="preserve"> preset </w:t>
      </w:r>
      <w:r w:rsidRPr="00FA34A8">
        <w:rPr>
          <w:rFonts w:eastAsia="Times New Roman" w:cs="Arial"/>
          <w:sz w:val="24"/>
          <w:szCs w:val="24"/>
        </w:rPr>
        <w:tab/>
      </w:r>
    </w:p>
    <w:p w:rsidR="003200B1" w:rsidRPr="00FA34A8" w:rsidRDefault="003200B1" w:rsidP="003200B1">
      <w:pPr>
        <w:tabs>
          <w:tab w:val="left" w:pos="1980"/>
          <w:tab w:val="left" w:pos="3960"/>
          <w:tab w:val="left" w:pos="6300"/>
          <w:tab w:val="left" w:pos="8280"/>
        </w:tabs>
        <w:spacing w:after="0" w:line="240" w:lineRule="auto"/>
        <w:rPr>
          <w:rFonts w:eastAsia="Times New Roman" w:cs="Times New Roman"/>
          <w:sz w:val="24"/>
          <w:szCs w:val="24"/>
        </w:rPr>
      </w:pPr>
      <w:r w:rsidRPr="00FA34A8">
        <w:rPr>
          <w:rFonts w:eastAsia="Times New Roman" w:cs="Arial"/>
          <w:sz w:val="24"/>
          <w:szCs w:val="24"/>
        </w:rPr>
        <w:t xml:space="preserve">tarnish </w:t>
      </w:r>
      <w:r w:rsidRPr="00FA34A8">
        <w:rPr>
          <w:rFonts w:eastAsia="Times New Roman" w:cs="Arial"/>
          <w:sz w:val="24"/>
          <w:szCs w:val="24"/>
        </w:rPr>
        <w:sym w:font="Wingdings" w:char="F0E0"/>
      </w:r>
      <w:r w:rsidRPr="00FA34A8">
        <w:rPr>
          <w:rFonts w:eastAsia="Times New Roman" w:cs="Arial"/>
          <w:sz w:val="24"/>
          <w:szCs w:val="24"/>
        </w:rPr>
        <w:t xml:space="preserve"> tranish</w:t>
      </w:r>
    </w:p>
    <w:p w:rsidR="003200B1" w:rsidRPr="00FA34A8" w:rsidRDefault="003200B1" w:rsidP="003200B1">
      <w:pPr>
        <w:spacing w:after="0" w:line="240" w:lineRule="auto"/>
        <w:rPr>
          <w:rFonts w:eastAsia="Times New Roman" w:cs="Times New Roman"/>
          <w:sz w:val="24"/>
          <w:szCs w:val="24"/>
        </w:rPr>
      </w:pPr>
      <w:r w:rsidRPr="00FA34A8">
        <w:rPr>
          <w:rFonts w:eastAsia="Times New Roman" w:cs="Arial"/>
          <w:sz w:val="24"/>
          <w:szCs w:val="24"/>
        </w:rPr>
        <w:t> </w:t>
      </w:r>
    </w:p>
    <w:p w:rsidR="003200B1" w:rsidRPr="00FA34A8" w:rsidRDefault="003200B1" w:rsidP="003200B1">
      <w:pPr>
        <w:spacing w:after="0" w:line="240" w:lineRule="auto"/>
        <w:rPr>
          <w:rFonts w:eastAsia="Times New Roman" w:cs="Times New Roman"/>
          <w:sz w:val="24"/>
          <w:szCs w:val="24"/>
        </w:rPr>
      </w:pPr>
      <w:r w:rsidRPr="00FA34A8">
        <w:rPr>
          <w:rFonts w:eastAsia="Times New Roman" w:cs="Arial"/>
          <w:b/>
          <w:sz w:val="24"/>
          <w:szCs w:val="24"/>
          <w:u w:val="single"/>
        </w:rPr>
        <w:t>Lack of Code Knowledge/Difficulty with Complexities</w:t>
      </w:r>
      <w:r w:rsidRPr="00FA34A8">
        <w:rPr>
          <w:rFonts w:eastAsia="Times New Roman" w:cs="Arial"/>
          <w:sz w:val="24"/>
          <w:szCs w:val="24"/>
          <w:u w:val="single"/>
        </w:rPr>
        <w:t>:</w:t>
      </w:r>
      <w:r w:rsidRPr="00FA34A8">
        <w:rPr>
          <w:rFonts w:eastAsia="Times New Roman" w:cs="Arial"/>
          <w:sz w:val="24"/>
          <w:szCs w:val="24"/>
        </w:rPr>
        <w:t xml:space="preserve"> When the student makes frequent errors or has difficulty with words that contain vowel combination and r-controlled vowel combinations it often indicates they lack knowledge of the complete phonemic code. If the student did not know the complexities in isolation and has difficulty reading words that contain these sounds, often the student needs is some direct instruction and practice in these sounds.  These students sometimes </w:t>
      </w:r>
      <w:r w:rsidRPr="00FA34A8">
        <w:rPr>
          <w:rFonts w:eastAsia="Times New Roman" w:cs="Arial"/>
          <w:b/>
          <w:sz w:val="24"/>
          <w:szCs w:val="24"/>
        </w:rPr>
        <w:t>read correctly and accurately with the basic sounds and are attempting to sound out words but lack the complete code knowledge therefore struggle with the complexities.</w:t>
      </w:r>
      <w:r w:rsidRPr="00FA34A8">
        <w:rPr>
          <w:rFonts w:eastAsia="Times New Roman" w:cs="Arial"/>
          <w:sz w:val="24"/>
          <w:szCs w:val="24"/>
        </w:rPr>
        <w:t xml:space="preserve"> Examples of difficulty with code knowledge include:  </w:t>
      </w:r>
    </w:p>
    <w:p w:rsidR="003200B1" w:rsidRPr="00FA34A8" w:rsidRDefault="003200B1" w:rsidP="003113FD">
      <w:pPr>
        <w:pStyle w:val="ListParagraph"/>
        <w:numPr>
          <w:ilvl w:val="0"/>
          <w:numId w:val="5"/>
        </w:numPr>
        <w:spacing w:after="0" w:line="240" w:lineRule="auto"/>
        <w:rPr>
          <w:rFonts w:eastAsia="Times New Roman" w:cs="Times New Roman"/>
          <w:sz w:val="24"/>
          <w:szCs w:val="24"/>
        </w:rPr>
      </w:pPr>
      <w:r w:rsidRPr="00FA34A8">
        <w:rPr>
          <w:rFonts w:eastAsia="Times New Roman" w:cs="Arial"/>
          <w:sz w:val="24"/>
          <w:szCs w:val="24"/>
        </w:rPr>
        <w:t>a classic example of lack of code knowledge is exhibited by many young beginners when they learn t=/t/, h=/h/ but are not yet taught th=/th/. They frequently make errors, reading ‘that’ as /t/ /h/ /a/ /t/ or ‘the’ as /t/ /h/ /e/. Similarly they read ‘sh’ as /sss/ /h/ instead of /sh/.</w:t>
      </w:r>
    </w:p>
    <w:p w:rsidR="003200B1" w:rsidRPr="00FA34A8" w:rsidRDefault="003200B1" w:rsidP="003113FD">
      <w:pPr>
        <w:pStyle w:val="ListParagraph"/>
        <w:numPr>
          <w:ilvl w:val="0"/>
          <w:numId w:val="5"/>
        </w:numPr>
        <w:spacing w:after="0" w:line="240" w:lineRule="auto"/>
        <w:rPr>
          <w:rFonts w:eastAsia="Times New Roman" w:cs="Times New Roman"/>
          <w:sz w:val="24"/>
          <w:szCs w:val="24"/>
        </w:rPr>
      </w:pPr>
      <w:r w:rsidRPr="00FA34A8">
        <w:rPr>
          <w:rFonts w:eastAsia="Times New Roman" w:cs="Arial"/>
          <w:sz w:val="24"/>
          <w:szCs w:val="24"/>
        </w:rPr>
        <w:t xml:space="preserve">mispronunciations where the sounds of vowel combinations are sounded out separately such as sound </w:t>
      </w:r>
      <w:r w:rsidRPr="00FA34A8">
        <w:sym w:font="Wingdings" w:char="F0E0"/>
      </w:r>
      <w:r w:rsidRPr="00FA34A8">
        <w:rPr>
          <w:rFonts w:eastAsia="Times New Roman" w:cs="Arial"/>
          <w:sz w:val="24"/>
          <w:szCs w:val="24"/>
        </w:rPr>
        <w:t xml:space="preserve"> /s//o/ /u/ /n//d/ </w:t>
      </w:r>
      <w:r w:rsidRPr="00FA34A8">
        <w:rPr>
          <w:rFonts w:eastAsia="Times New Roman" w:cs="Arial"/>
          <w:sz w:val="24"/>
          <w:szCs w:val="24"/>
        </w:rPr>
        <w:tab/>
        <w:t xml:space="preserve"> tease as /t/ /ee/ /a/ /z/ </w:t>
      </w:r>
      <w:r w:rsidRPr="00FA34A8">
        <w:rPr>
          <w:rFonts w:eastAsia="Times New Roman" w:cs="Arial"/>
          <w:sz w:val="24"/>
          <w:szCs w:val="24"/>
        </w:rPr>
        <w:tab/>
        <w:t xml:space="preserve"> ‘compete’ as /k//o//m//p//e//t/ /ee/</w:t>
      </w:r>
    </w:p>
    <w:p w:rsidR="003200B1" w:rsidRPr="00FA34A8" w:rsidRDefault="003200B1" w:rsidP="003113FD">
      <w:pPr>
        <w:pStyle w:val="ListParagraph"/>
        <w:numPr>
          <w:ilvl w:val="0"/>
          <w:numId w:val="5"/>
        </w:numPr>
        <w:spacing w:after="0" w:line="240" w:lineRule="auto"/>
        <w:rPr>
          <w:rFonts w:eastAsia="Times New Roman" w:cs="Times New Roman"/>
          <w:sz w:val="24"/>
          <w:szCs w:val="24"/>
        </w:rPr>
      </w:pPr>
      <w:r w:rsidRPr="00FA34A8">
        <w:rPr>
          <w:rFonts w:eastAsia="Times New Roman" w:cs="Arial"/>
          <w:sz w:val="24"/>
          <w:szCs w:val="24"/>
        </w:rPr>
        <w:t>difficulty with words that contain complexities when simple code is read accurately and easily</w:t>
      </w:r>
    </w:p>
    <w:p w:rsidR="003200B1" w:rsidRPr="00FA34A8" w:rsidRDefault="003200B1" w:rsidP="003113FD">
      <w:pPr>
        <w:pStyle w:val="ListParagraph"/>
        <w:numPr>
          <w:ilvl w:val="0"/>
          <w:numId w:val="5"/>
        </w:numPr>
        <w:spacing w:after="0" w:line="240" w:lineRule="auto"/>
        <w:rPr>
          <w:rFonts w:eastAsia="Times New Roman" w:cs="Times New Roman"/>
          <w:sz w:val="24"/>
          <w:szCs w:val="24"/>
        </w:rPr>
      </w:pPr>
      <w:r w:rsidRPr="00FA34A8">
        <w:rPr>
          <w:rFonts w:eastAsia="Times New Roman" w:cs="Arial"/>
          <w:sz w:val="24"/>
          <w:szCs w:val="24"/>
        </w:rPr>
        <w:t>lack of knowledge of the alternate sounds, for example every time the student comes across ‘ow’ they use the /ow/ sound and do not know and apply the /oa/ sound</w:t>
      </w:r>
    </w:p>
    <w:p w:rsidR="003200B1" w:rsidRPr="00FA34A8" w:rsidRDefault="003200B1" w:rsidP="003113FD">
      <w:pPr>
        <w:pStyle w:val="ListParagraph"/>
        <w:numPr>
          <w:ilvl w:val="0"/>
          <w:numId w:val="5"/>
        </w:numPr>
        <w:spacing w:after="0" w:line="240" w:lineRule="auto"/>
        <w:rPr>
          <w:rFonts w:eastAsia="Times New Roman" w:cs="Times New Roman"/>
          <w:sz w:val="24"/>
          <w:szCs w:val="24"/>
        </w:rPr>
      </w:pPr>
      <w:r w:rsidRPr="00FA34A8">
        <w:rPr>
          <w:rFonts w:eastAsia="Times New Roman" w:cs="Arial"/>
          <w:sz w:val="24"/>
          <w:szCs w:val="24"/>
        </w:rPr>
        <w:t>student will start sounding out the word and then ‘word guess’ because they don’t have knowledge to sound out correctly</w:t>
      </w:r>
    </w:p>
    <w:p w:rsidR="003200B1" w:rsidRPr="00FA34A8" w:rsidRDefault="003200B1" w:rsidP="003200B1">
      <w:pPr>
        <w:spacing w:after="0" w:line="240" w:lineRule="auto"/>
        <w:rPr>
          <w:rFonts w:eastAsia="Times New Roman" w:cs="Times New Roman"/>
          <w:sz w:val="24"/>
          <w:szCs w:val="24"/>
        </w:rPr>
      </w:pPr>
      <w:r w:rsidRPr="00FA34A8">
        <w:rPr>
          <w:rFonts w:eastAsia="Times New Roman" w:cs="Arial"/>
          <w:sz w:val="24"/>
          <w:szCs w:val="24"/>
        </w:rPr>
        <w:t> </w:t>
      </w:r>
    </w:p>
    <w:p w:rsidR="003200B1" w:rsidRPr="00FA34A8" w:rsidRDefault="003200B1" w:rsidP="003200B1">
      <w:pPr>
        <w:spacing w:after="0" w:line="240" w:lineRule="auto"/>
        <w:rPr>
          <w:rFonts w:eastAsia="Times New Roman" w:cs="Times New Roman"/>
          <w:sz w:val="24"/>
          <w:szCs w:val="24"/>
        </w:rPr>
      </w:pPr>
      <w:r w:rsidRPr="00FA34A8">
        <w:rPr>
          <w:rFonts w:eastAsia="Times New Roman" w:cs="Arial"/>
          <w:b/>
          <w:sz w:val="24"/>
          <w:szCs w:val="24"/>
          <w:u w:val="single"/>
        </w:rPr>
        <w:t>Consonant Cluster Errors</w:t>
      </w:r>
      <w:r w:rsidRPr="00FA34A8">
        <w:rPr>
          <w:rFonts w:eastAsia="Times New Roman" w:cs="Arial"/>
          <w:sz w:val="24"/>
          <w:szCs w:val="24"/>
          <w:u w:val="single"/>
        </w:rPr>
        <w:t>:</w:t>
      </w:r>
      <w:r w:rsidRPr="00FA34A8">
        <w:rPr>
          <w:rFonts w:eastAsia="Times New Roman" w:cs="Arial"/>
          <w:sz w:val="24"/>
          <w:szCs w:val="24"/>
        </w:rPr>
        <w:t xml:space="preserve"> These errors occur primarily with common ‘blended clusters’ such as s-st, st-str, d-dr, c-cl, c-cr, t-tr, g-gr, f-fr and ending clusters p-mp, and d-nd. In these types of errors the student will insert the ‘blended cluster’ sounds into words even when it is NOT present. These type of errors occur frequently in students who were taught consonant clusters as a unit (student  learned the consonant cluster as a unit such as st, str, tr, mp, gr, fr, dr…) The student consequently ‘sees’ and processes the blended sounds even when they are actually not present in a word. Often the student will look at the word several times repeating the same error. Examples of ‘consonant cluster’ errors include: </w:t>
      </w:r>
    </w:p>
    <w:p w:rsidR="00D035B2" w:rsidRPr="00FA34A8" w:rsidRDefault="003200B1" w:rsidP="003200B1">
      <w:pPr>
        <w:tabs>
          <w:tab w:val="left" w:pos="2160"/>
          <w:tab w:val="left" w:pos="4320"/>
          <w:tab w:val="left" w:pos="6480"/>
          <w:tab w:val="left" w:pos="8460"/>
        </w:tabs>
        <w:spacing w:after="0" w:line="240" w:lineRule="auto"/>
        <w:rPr>
          <w:rFonts w:eastAsia="Times New Roman" w:cs="Arial"/>
          <w:sz w:val="24"/>
          <w:szCs w:val="24"/>
        </w:rPr>
      </w:pPr>
      <w:r w:rsidRPr="00FA34A8">
        <w:rPr>
          <w:rFonts w:eastAsia="Times New Roman" w:cs="Arial"/>
          <w:sz w:val="24"/>
          <w:szCs w:val="24"/>
        </w:rPr>
        <w:lastRenderedPageBreak/>
        <w:t xml:space="preserve">flip </w:t>
      </w:r>
      <w:r w:rsidRPr="00FA34A8">
        <w:rPr>
          <w:rFonts w:eastAsia="Times New Roman" w:cs="Arial"/>
          <w:sz w:val="24"/>
          <w:szCs w:val="24"/>
        </w:rPr>
        <w:sym w:font="Wingdings" w:char="F0E0"/>
      </w:r>
      <w:r w:rsidRPr="00FA34A8">
        <w:rPr>
          <w:rFonts w:eastAsia="Times New Roman" w:cs="Arial"/>
          <w:sz w:val="24"/>
          <w:szCs w:val="24"/>
        </w:rPr>
        <w:t xml:space="preserve"> flimp</w:t>
      </w:r>
      <w:r w:rsidRPr="00FA34A8">
        <w:rPr>
          <w:rFonts w:eastAsia="Times New Roman" w:cs="Arial"/>
          <w:sz w:val="24"/>
          <w:szCs w:val="24"/>
        </w:rPr>
        <w:tab/>
        <w:t>clip</w:t>
      </w:r>
      <w:r w:rsidRPr="00FA34A8">
        <w:rPr>
          <w:rFonts w:eastAsia="Times New Roman" w:cs="Arial"/>
          <w:sz w:val="24"/>
          <w:szCs w:val="24"/>
        </w:rPr>
        <w:sym w:font="Wingdings" w:char="F0E0"/>
      </w:r>
      <w:r w:rsidRPr="00FA34A8">
        <w:rPr>
          <w:rFonts w:eastAsia="Times New Roman" w:cs="Arial"/>
          <w:sz w:val="24"/>
          <w:szCs w:val="24"/>
        </w:rPr>
        <w:t>climp</w:t>
      </w:r>
      <w:r w:rsidRPr="00FA34A8">
        <w:rPr>
          <w:rFonts w:eastAsia="Times New Roman" w:cs="Arial"/>
          <w:sz w:val="24"/>
          <w:szCs w:val="24"/>
        </w:rPr>
        <w:tab/>
        <w:t xml:space="preserve">cap </w:t>
      </w:r>
      <w:r w:rsidRPr="00FA34A8">
        <w:rPr>
          <w:rFonts w:eastAsia="Times New Roman" w:cs="Arial"/>
          <w:sz w:val="24"/>
          <w:szCs w:val="24"/>
        </w:rPr>
        <w:sym w:font="Wingdings" w:char="F0E0"/>
      </w:r>
      <w:r w:rsidRPr="00FA34A8">
        <w:rPr>
          <w:rFonts w:eastAsia="Times New Roman" w:cs="Arial"/>
          <w:sz w:val="24"/>
          <w:szCs w:val="24"/>
        </w:rPr>
        <w:t xml:space="preserve"> camp</w:t>
      </w:r>
      <w:r w:rsidRPr="00FA34A8">
        <w:rPr>
          <w:rFonts w:eastAsia="Times New Roman" w:cs="Arial"/>
          <w:sz w:val="24"/>
          <w:szCs w:val="24"/>
        </w:rPr>
        <w:tab/>
        <w:t xml:space="preserve">stiff </w:t>
      </w:r>
      <w:r w:rsidRPr="00FA34A8">
        <w:rPr>
          <w:rFonts w:eastAsia="Times New Roman" w:cs="Arial"/>
          <w:sz w:val="24"/>
          <w:szCs w:val="24"/>
        </w:rPr>
        <w:sym w:font="Wingdings" w:char="F0E0"/>
      </w:r>
      <w:r w:rsidRPr="00FA34A8">
        <w:rPr>
          <w:rFonts w:eastAsia="Times New Roman" w:cs="Arial"/>
          <w:sz w:val="24"/>
          <w:szCs w:val="24"/>
        </w:rPr>
        <w:t xml:space="preserve"> striff</w:t>
      </w:r>
      <w:r w:rsidRPr="00FA34A8">
        <w:rPr>
          <w:rFonts w:eastAsia="Times New Roman" w:cs="Arial"/>
          <w:sz w:val="24"/>
          <w:szCs w:val="24"/>
        </w:rPr>
        <w:tab/>
      </w:r>
    </w:p>
    <w:p w:rsidR="003200B1" w:rsidRPr="00FA34A8" w:rsidRDefault="003200B1" w:rsidP="003200B1">
      <w:pPr>
        <w:tabs>
          <w:tab w:val="left" w:pos="2160"/>
          <w:tab w:val="left" w:pos="4320"/>
          <w:tab w:val="left" w:pos="6480"/>
          <w:tab w:val="left" w:pos="8460"/>
        </w:tabs>
        <w:spacing w:after="0" w:line="240" w:lineRule="auto"/>
        <w:rPr>
          <w:rFonts w:eastAsia="Times New Roman" w:cs="Times New Roman"/>
          <w:sz w:val="24"/>
          <w:szCs w:val="24"/>
        </w:rPr>
      </w:pPr>
      <w:r w:rsidRPr="00FA34A8">
        <w:rPr>
          <w:rFonts w:eastAsia="Times New Roman" w:cs="Arial"/>
          <w:sz w:val="24"/>
          <w:szCs w:val="24"/>
        </w:rPr>
        <w:t>gab</w:t>
      </w:r>
      <w:r w:rsidRPr="00FA34A8">
        <w:rPr>
          <w:rFonts w:eastAsia="Times New Roman" w:cs="Arial"/>
          <w:sz w:val="24"/>
          <w:szCs w:val="24"/>
        </w:rPr>
        <w:sym w:font="Wingdings" w:char="F0E0"/>
      </w:r>
      <w:r w:rsidRPr="00FA34A8">
        <w:rPr>
          <w:rFonts w:eastAsia="Times New Roman" w:cs="Arial"/>
          <w:sz w:val="24"/>
          <w:szCs w:val="24"/>
        </w:rPr>
        <w:t xml:space="preserve"> grab</w:t>
      </w:r>
    </w:p>
    <w:p w:rsidR="00D035B2" w:rsidRPr="00FA34A8" w:rsidRDefault="003200B1" w:rsidP="003200B1">
      <w:pPr>
        <w:tabs>
          <w:tab w:val="left" w:pos="2160"/>
          <w:tab w:val="left" w:pos="4320"/>
          <w:tab w:val="left" w:pos="6480"/>
          <w:tab w:val="left" w:pos="8460"/>
        </w:tabs>
        <w:spacing w:after="0" w:line="240" w:lineRule="auto"/>
        <w:rPr>
          <w:rFonts w:eastAsia="Times New Roman" w:cs="Arial"/>
          <w:sz w:val="24"/>
          <w:szCs w:val="24"/>
        </w:rPr>
      </w:pPr>
      <w:r w:rsidRPr="00FA34A8">
        <w:rPr>
          <w:rFonts w:eastAsia="Times New Roman" w:cs="Arial"/>
          <w:sz w:val="24"/>
          <w:szCs w:val="24"/>
        </w:rPr>
        <w:t xml:space="preserve">tying </w:t>
      </w:r>
      <w:r w:rsidRPr="00FA34A8">
        <w:rPr>
          <w:rFonts w:eastAsia="Times New Roman" w:cs="Arial"/>
          <w:sz w:val="24"/>
          <w:szCs w:val="24"/>
        </w:rPr>
        <w:sym w:font="Wingdings" w:char="F0E0"/>
      </w:r>
      <w:r w:rsidRPr="00FA34A8">
        <w:rPr>
          <w:rFonts w:eastAsia="Times New Roman" w:cs="Arial"/>
          <w:sz w:val="24"/>
          <w:szCs w:val="24"/>
        </w:rPr>
        <w:t xml:space="preserve"> trying</w:t>
      </w:r>
      <w:r w:rsidRPr="00FA34A8">
        <w:rPr>
          <w:rFonts w:eastAsia="Times New Roman" w:cs="Arial"/>
          <w:sz w:val="24"/>
          <w:szCs w:val="24"/>
        </w:rPr>
        <w:tab/>
        <w:t xml:space="preserve">dip </w:t>
      </w:r>
      <w:r w:rsidRPr="00FA34A8">
        <w:rPr>
          <w:rFonts w:eastAsia="Times New Roman" w:cs="Arial"/>
          <w:sz w:val="24"/>
          <w:szCs w:val="24"/>
        </w:rPr>
        <w:sym w:font="Wingdings" w:char="F0E0"/>
      </w:r>
      <w:r w:rsidRPr="00FA34A8">
        <w:rPr>
          <w:rFonts w:eastAsia="Times New Roman" w:cs="Arial"/>
          <w:sz w:val="24"/>
          <w:szCs w:val="24"/>
        </w:rPr>
        <w:t xml:space="preserve"> drip</w:t>
      </w:r>
      <w:r w:rsidRPr="00FA34A8">
        <w:rPr>
          <w:rFonts w:eastAsia="Times New Roman" w:cs="Arial"/>
          <w:sz w:val="24"/>
          <w:szCs w:val="24"/>
        </w:rPr>
        <w:tab/>
        <w:t xml:space="preserve">cop </w:t>
      </w:r>
      <w:r w:rsidRPr="00FA34A8">
        <w:rPr>
          <w:rFonts w:eastAsia="Times New Roman" w:cs="Arial"/>
          <w:sz w:val="24"/>
          <w:szCs w:val="24"/>
        </w:rPr>
        <w:sym w:font="Wingdings" w:char="F0E0"/>
      </w:r>
      <w:r w:rsidRPr="00FA34A8">
        <w:rPr>
          <w:rFonts w:eastAsia="Times New Roman" w:cs="Arial"/>
          <w:sz w:val="24"/>
          <w:szCs w:val="24"/>
        </w:rPr>
        <w:t xml:space="preserve"> crop</w:t>
      </w:r>
      <w:r w:rsidRPr="00FA34A8">
        <w:rPr>
          <w:rFonts w:eastAsia="Times New Roman" w:cs="Arial"/>
          <w:sz w:val="24"/>
          <w:szCs w:val="24"/>
        </w:rPr>
        <w:tab/>
        <w:t xml:space="preserve">speak </w:t>
      </w:r>
      <w:r w:rsidRPr="00FA34A8">
        <w:rPr>
          <w:rFonts w:eastAsia="Times New Roman" w:cs="Arial"/>
          <w:sz w:val="24"/>
          <w:szCs w:val="24"/>
        </w:rPr>
        <w:sym w:font="Wingdings" w:char="F0E0"/>
      </w:r>
      <w:r w:rsidRPr="00FA34A8">
        <w:rPr>
          <w:rFonts w:eastAsia="Times New Roman" w:cs="Arial"/>
          <w:sz w:val="24"/>
          <w:szCs w:val="24"/>
        </w:rPr>
        <w:t xml:space="preserve"> spreak</w:t>
      </w:r>
      <w:r w:rsidRPr="00FA34A8">
        <w:rPr>
          <w:rFonts w:eastAsia="Times New Roman" w:cs="Arial"/>
          <w:sz w:val="24"/>
          <w:szCs w:val="24"/>
        </w:rPr>
        <w:tab/>
      </w:r>
    </w:p>
    <w:p w:rsidR="003200B1" w:rsidRPr="00FA34A8" w:rsidRDefault="003200B1" w:rsidP="003200B1">
      <w:pPr>
        <w:tabs>
          <w:tab w:val="left" w:pos="2160"/>
          <w:tab w:val="left" w:pos="4320"/>
          <w:tab w:val="left" w:pos="6480"/>
          <w:tab w:val="left" w:pos="8460"/>
        </w:tabs>
        <w:spacing w:after="0" w:line="240" w:lineRule="auto"/>
        <w:rPr>
          <w:rFonts w:eastAsia="Times New Roman" w:cs="Times New Roman"/>
          <w:sz w:val="24"/>
          <w:szCs w:val="24"/>
        </w:rPr>
      </w:pPr>
      <w:r w:rsidRPr="00FA34A8">
        <w:rPr>
          <w:rFonts w:eastAsia="Times New Roman" w:cs="Arial"/>
          <w:sz w:val="24"/>
          <w:szCs w:val="24"/>
        </w:rPr>
        <w:t xml:space="preserve">sand </w:t>
      </w:r>
      <w:r w:rsidRPr="00FA34A8">
        <w:rPr>
          <w:rFonts w:eastAsia="Times New Roman" w:cs="Arial"/>
          <w:sz w:val="24"/>
          <w:szCs w:val="24"/>
        </w:rPr>
        <w:sym w:font="Wingdings" w:char="F0E0"/>
      </w:r>
      <w:r w:rsidRPr="00FA34A8">
        <w:rPr>
          <w:rFonts w:eastAsia="Times New Roman" w:cs="Arial"/>
          <w:sz w:val="24"/>
          <w:szCs w:val="24"/>
        </w:rPr>
        <w:t xml:space="preserve"> stand</w:t>
      </w:r>
    </w:p>
    <w:p w:rsidR="00D035B2" w:rsidRPr="00FA34A8" w:rsidRDefault="003200B1" w:rsidP="003200B1">
      <w:pPr>
        <w:tabs>
          <w:tab w:val="left" w:pos="2160"/>
          <w:tab w:val="left" w:pos="4320"/>
          <w:tab w:val="left" w:pos="6480"/>
          <w:tab w:val="left" w:pos="8460"/>
        </w:tabs>
        <w:spacing w:after="0" w:line="240" w:lineRule="auto"/>
        <w:rPr>
          <w:rFonts w:eastAsia="Times New Roman" w:cs="Arial"/>
          <w:sz w:val="24"/>
          <w:szCs w:val="24"/>
        </w:rPr>
      </w:pPr>
      <w:r w:rsidRPr="00FA34A8">
        <w:rPr>
          <w:rFonts w:eastAsia="Times New Roman" w:cs="Arial"/>
          <w:sz w:val="24"/>
          <w:szCs w:val="24"/>
        </w:rPr>
        <w:t>tide</w:t>
      </w:r>
      <w:r w:rsidRPr="00FA34A8">
        <w:rPr>
          <w:rFonts w:eastAsia="Times New Roman" w:cs="Arial"/>
          <w:sz w:val="24"/>
          <w:szCs w:val="24"/>
        </w:rPr>
        <w:sym w:font="Wingdings" w:char="F0E0"/>
      </w:r>
      <w:r w:rsidRPr="00FA34A8">
        <w:rPr>
          <w:rFonts w:eastAsia="Times New Roman" w:cs="Arial"/>
          <w:sz w:val="24"/>
          <w:szCs w:val="24"/>
        </w:rPr>
        <w:t xml:space="preserve"> tride</w:t>
      </w:r>
      <w:r w:rsidRPr="00FA34A8">
        <w:rPr>
          <w:rFonts w:eastAsia="Times New Roman" w:cs="Arial"/>
          <w:sz w:val="24"/>
          <w:szCs w:val="24"/>
        </w:rPr>
        <w:tab/>
        <w:t xml:space="preserve">fog </w:t>
      </w:r>
      <w:r w:rsidRPr="00FA34A8">
        <w:rPr>
          <w:rFonts w:eastAsia="Times New Roman" w:cs="Arial"/>
          <w:sz w:val="24"/>
          <w:szCs w:val="24"/>
        </w:rPr>
        <w:sym w:font="Wingdings" w:char="F0E0"/>
      </w:r>
      <w:r w:rsidRPr="00FA34A8">
        <w:rPr>
          <w:rFonts w:eastAsia="Times New Roman" w:cs="Arial"/>
          <w:sz w:val="24"/>
          <w:szCs w:val="24"/>
        </w:rPr>
        <w:t xml:space="preserve"> frog</w:t>
      </w:r>
      <w:r w:rsidRPr="00FA34A8">
        <w:rPr>
          <w:rFonts w:eastAsia="Times New Roman" w:cs="Arial"/>
          <w:sz w:val="24"/>
          <w:szCs w:val="24"/>
        </w:rPr>
        <w:tab/>
        <w:t xml:space="preserve">chat </w:t>
      </w:r>
      <w:r w:rsidRPr="00FA34A8">
        <w:rPr>
          <w:rFonts w:eastAsia="Times New Roman" w:cs="Arial"/>
          <w:sz w:val="24"/>
          <w:szCs w:val="24"/>
        </w:rPr>
        <w:sym w:font="Wingdings" w:char="F0E0"/>
      </w:r>
      <w:r w:rsidRPr="00FA34A8">
        <w:rPr>
          <w:rFonts w:eastAsia="Times New Roman" w:cs="Arial"/>
          <w:sz w:val="24"/>
          <w:szCs w:val="24"/>
        </w:rPr>
        <w:t xml:space="preserve"> chant</w:t>
      </w:r>
      <w:r w:rsidRPr="00FA34A8">
        <w:rPr>
          <w:rFonts w:eastAsia="Times New Roman" w:cs="Arial"/>
          <w:sz w:val="24"/>
          <w:szCs w:val="24"/>
        </w:rPr>
        <w:tab/>
        <w:t>tease</w:t>
      </w:r>
      <w:r w:rsidRPr="00FA34A8">
        <w:rPr>
          <w:rFonts w:eastAsia="Times New Roman" w:cs="Arial"/>
          <w:sz w:val="24"/>
          <w:szCs w:val="24"/>
        </w:rPr>
        <w:sym w:font="Wingdings" w:char="F0E0"/>
      </w:r>
      <w:r w:rsidRPr="00FA34A8">
        <w:rPr>
          <w:rFonts w:eastAsia="Times New Roman" w:cs="Arial"/>
          <w:sz w:val="24"/>
          <w:szCs w:val="24"/>
        </w:rPr>
        <w:t xml:space="preserve"> trease</w:t>
      </w:r>
      <w:r w:rsidRPr="00FA34A8">
        <w:rPr>
          <w:rFonts w:eastAsia="Times New Roman" w:cs="Arial"/>
          <w:sz w:val="24"/>
          <w:szCs w:val="24"/>
        </w:rPr>
        <w:tab/>
      </w:r>
    </w:p>
    <w:p w:rsidR="003200B1" w:rsidRPr="00FA34A8" w:rsidRDefault="003200B1" w:rsidP="003200B1">
      <w:pPr>
        <w:tabs>
          <w:tab w:val="left" w:pos="2160"/>
          <w:tab w:val="left" w:pos="4320"/>
          <w:tab w:val="left" w:pos="6480"/>
          <w:tab w:val="left" w:pos="8460"/>
        </w:tabs>
        <w:spacing w:after="0" w:line="240" w:lineRule="auto"/>
        <w:rPr>
          <w:rFonts w:eastAsia="Times New Roman" w:cs="Times New Roman"/>
          <w:sz w:val="24"/>
          <w:szCs w:val="24"/>
        </w:rPr>
      </w:pPr>
      <w:r w:rsidRPr="00FA34A8">
        <w:rPr>
          <w:rFonts w:eastAsia="Times New Roman" w:cs="Arial"/>
          <w:sz w:val="24"/>
          <w:szCs w:val="24"/>
        </w:rPr>
        <w:t xml:space="preserve">stout </w:t>
      </w:r>
      <w:r w:rsidRPr="00FA34A8">
        <w:rPr>
          <w:rFonts w:eastAsia="Times New Roman" w:cs="Arial"/>
          <w:sz w:val="24"/>
          <w:szCs w:val="24"/>
        </w:rPr>
        <w:sym w:font="Wingdings" w:char="F0E0"/>
      </w:r>
      <w:r w:rsidRPr="00FA34A8">
        <w:rPr>
          <w:rFonts w:eastAsia="Times New Roman" w:cs="Arial"/>
          <w:sz w:val="24"/>
          <w:szCs w:val="24"/>
        </w:rPr>
        <w:t xml:space="preserve"> strout</w:t>
      </w:r>
    </w:p>
    <w:p w:rsidR="003200B1" w:rsidRPr="00FA34A8" w:rsidRDefault="003200B1" w:rsidP="003200B1">
      <w:pPr>
        <w:tabs>
          <w:tab w:val="left" w:pos="2160"/>
          <w:tab w:val="left" w:pos="4320"/>
          <w:tab w:val="left" w:pos="6480"/>
          <w:tab w:val="left" w:pos="8460"/>
        </w:tabs>
        <w:spacing w:after="0" w:line="240" w:lineRule="auto"/>
        <w:rPr>
          <w:rFonts w:eastAsia="Times New Roman" w:cs="Times New Roman"/>
          <w:sz w:val="24"/>
          <w:szCs w:val="24"/>
        </w:rPr>
      </w:pPr>
      <w:r w:rsidRPr="00FA34A8">
        <w:rPr>
          <w:rFonts w:eastAsia="Times New Roman" w:cs="Arial"/>
          <w:sz w:val="24"/>
          <w:szCs w:val="24"/>
        </w:rPr>
        <w:t>steak</w:t>
      </w:r>
      <w:r w:rsidRPr="00FA34A8">
        <w:rPr>
          <w:rFonts w:eastAsia="Times New Roman" w:cs="Arial"/>
          <w:sz w:val="24"/>
          <w:szCs w:val="24"/>
        </w:rPr>
        <w:sym w:font="Wingdings" w:char="F0E0"/>
      </w:r>
      <w:r w:rsidRPr="00FA34A8">
        <w:rPr>
          <w:rFonts w:eastAsia="Times New Roman" w:cs="Arial"/>
          <w:sz w:val="24"/>
          <w:szCs w:val="24"/>
        </w:rPr>
        <w:t xml:space="preserve"> streak</w:t>
      </w:r>
      <w:r w:rsidRPr="00FA34A8">
        <w:rPr>
          <w:rFonts w:eastAsia="Times New Roman" w:cs="Arial"/>
          <w:sz w:val="24"/>
          <w:szCs w:val="24"/>
        </w:rPr>
        <w:tab/>
        <w:t xml:space="preserve">widest </w:t>
      </w:r>
      <w:r w:rsidRPr="00FA34A8">
        <w:rPr>
          <w:rFonts w:eastAsia="Times New Roman" w:cs="Arial"/>
          <w:sz w:val="24"/>
          <w:szCs w:val="24"/>
        </w:rPr>
        <w:sym w:font="Wingdings" w:char="F0E0"/>
      </w:r>
      <w:r w:rsidRPr="00FA34A8">
        <w:rPr>
          <w:rFonts w:eastAsia="Times New Roman" w:cs="Arial"/>
          <w:sz w:val="24"/>
          <w:szCs w:val="24"/>
        </w:rPr>
        <w:t xml:space="preserve"> windest</w:t>
      </w:r>
      <w:r w:rsidRPr="00FA34A8">
        <w:rPr>
          <w:rFonts w:eastAsia="Times New Roman" w:cs="Arial"/>
          <w:sz w:val="24"/>
          <w:szCs w:val="24"/>
        </w:rPr>
        <w:tab/>
        <w:t xml:space="preserve">taper </w:t>
      </w:r>
      <w:r w:rsidRPr="00FA34A8">
        <w:rPr>
          <w:rFonts w:eastAsia="Times New Roman" w:cs="Arial"/>
          <w:sz w:val="24"/>
          <w:szCs w:val="24"/>
        </w:rPr>
        <w:sym w:font="Wingdings" w:char="F0E0"/>
      </w:r>
      <w:r w:rsidRPr="00FA34A8">
        <w:rPr>
          <w:rFonts w:eastAsia="Times New Roman" w:cs="Arial"/>
          <w:sz w:val="24"/>
          <w:szCs w:val="24"/>
        </w:rPr>
        <w:t xml:space="preserve"> trapper</w:t>
      </w:r>
      <w:r w:rsidRPr="00FA34A8">
        <w:rPr>
          <w:rFonts w:eastAsia="Times New Roman" w:cs="Arial"/>
          <w:sz w:val="24"/>
          <w:szCs w:val="24"/>
        </w:rPr>
        <w:tab/>
        <w:t>tendency</w:t>
      </w:r>
      <w:r w:rsidRPr="00FA34A8">
        <w:rPr>
          <w:rFonts w:eastAsia="Times New Roman" w:cs="Arial"/>
          <w:sz w:val="24"/>
          <w:szCs w:val="24"/>
        </w:rPr>
        <w:sym w:font="Wingdings" w:char="F0E0"/>
      </w:r>
      <w:r w:rsidRPr="00FA34A8">
        <w:rPr>
          <w:rFonts w:eastAsia="Times New Roman" w:cs="Arial"/>
          <w:sz w:val="24"/>
          <w:szCs w:val="24"/>
        </w:rPr>
        <w:t xml:space="preserve"> trendency</w:t>
      </w:r>
    </w:p>
    <w:p w:rsidR="003200B1" w:rsidRPr="00FA34A8" w:rsidRDefault="003200B1" w:rsidP="003200B1">
      <w:pPr>
        <w:tabs>
          <w:tab w:val="left" w:pos="2160"/>
          <w:tab w:val="left" w:pos="4320"/>
          <w:tab w:val="left" w:pos="6480"/>
          <w:tab w:val="left" w:pos="8460"/>
        </w:tabs>
        <w:spacing w:after="0" w:line="240" w:lineRule="auto"/>
        <w:rPr>
          <w:rFonts w:eastAsia="Times New Roman" w:cs="Times New Roman"/>
          <w:sz w:val="24"/>
          <w:szCs w:val="24"/>
        </w:rPr>
      </w:pPr>
      <w:r w:rsidRPr="00FA34A8">
        <w:rPr>
          <w:rFonts w:eastAsia="Times New Roman" w:cs="Arial"/>
          <w:sz w:val="20"/>
          <w:szCs w:val="20"/>
        </w:rPr>
        <w:t> </w:t>
      </w:r>
    </w:p>
    <w:p w:rsidR="003200B1" w:rsidRPr="00FA34A8" w:rsidRDefault="003200B1" w:rsidP="003200B1">
      <w:pPr>
        <w:spacing w:after="0" w:line="240" w:lineRule="auto"/>
        <w:rPr>
          <w:rFonts w:eastAsia="Times New Roman" w:cs="Times New Roman"/>
          <w:sz w:val="24"/>
          <w:szCs w:val="24"/>
        </w:rPr>
      </w:pPr>
      <w:r w:rsidRPr="00FA34A8">
        <w:rPr>
          <w:rFonts w:eastAsia="Times New Roman" w:cs="Arial"/>
          <w:b/>
          <w:sz w:val="24"/>
          <w:szCs w:val="24"/>
          <w:u w:val="single"/>
        </w:rPr>
        <w:t>Attention to Detail Errors:</w:t>
      </w:r>
      <w:r w:rsidRPr="00FA34A8">
        <w:rPr>
          <w:rFonts w:eastAsia="Times New Roman" w:cs="Arial"/>
          <w:sz w:val="24"/>
          <w:szCs w:val="24"/>
        </w:rPr>
        <w:t xml:space="preserve"> These types of errors are when the student </w:t>
      </w:r>
      <w:r w:rsidRPr="00FA34A8">
        <w:rPr>
          <w:rFonts w:eastAsia="Times New Roman" w:cs="Arial"/>
          <w:b/>
          <w:sz w:val="24"/>
          <w:szCs w:val="24"/>
        </w:rPr>
        <w:t>does not pay close attention detail, carefully processing all the letters in order.</w:t>
      </w:r>
      <w:r w:rsidRPr="00FA34A8">
        <w:rPr>
          <w:rFonts w:eastAsia="Times New Roman" w:cs="Arial"/>
          <w:sz w:val="24"/>
          <w:szCs w:val="24"/>
        </w:rPr>
        <w:t xml:space="preserve"> Attention to detail is closely associated with proper tracking and correct phonologic processing. The ‘attention to detail’ errors are when the student misses bits and parts of the word. Consonant cluster errors are a type of attention to detail error.  Sometimes the student will be sounding out the words correctly but misses</w:t>
      </w:r>
      <w:r w:rsidR="00EF1E30">
        <w:rPr>
          <w:rFonts w:eastAsia="Times New Roman" w:cs="Arial"/>
          <w:sz w:val="24"/>
          <w:szCs w:val="24"/>
        </w:rPr>
        <w:t xml:space="preserve"> some</w:t>
      </w:r>
      <w:r w:rsidRPr="00FA34A8">
        <w:rPr>
          <w:rFonts w:eastAsia="Times New Roman" w:cs="Arial"/>
          <w:sz w:val="24"/>
          <w:szCs w:val="24"/>
        </w:rPr>
        <w:t xml:space="preserve"> parts.  The ‘fast and sloppy’ readers often make frequent errors with the details. Examples of attention to detail errors include: </w:t>
      </w:r>
    </w:p>
    <w:p w:rsidR="003200B1" w:rsidRPr="00FA34A8" w:rsidRDefault="003200B1" w:rsidP="003200B1">
      <w:pPr>
        <w:tabs>
          <w:tab w:val="left" w:pos="2160"/>
          <w:tab w:val="left" w:pos="4140"/>
          <w:tab w:val="left" w:pos="6120"/>
          <w:tab w:val="left" w:pos="8460"/>
        </w:tabs>
        <w:spacing w:after="0" w:line="240" w:lineRule="auto"/>
        <w:rPr>
          <w:rFonts w:eastAsia="Times New Roman" w:cs="Times New Roman"/>
          <w:sz w:val="24"/>
          <w:szCs w:val="24"/>
        </w:rPr>
      </w:pPr>
      <w:r w:rsidRPr="00FA34A8">
        <w:rPr>
          <w:rFonts w:eastAsia="Times New Roman" w:cs="Arial"/>
          <w:sz w:val="24"/>
          <w:szCs w:val="24"/>
        </w:rPr>
        <w:t xml:space="preserve">inspect </w:t>
      </w:r>
      <w:r w:rsidRPr="00FA34A8">
        <w:rPr>
          <w:rFonts w:eastAsia="Times New Roman" w:cs="Arial"/>
          <w:sz w:val="24"/>
          <w:szCs w:val="24"/>
        </w:rPr>
        <w:sym w:font="Wingdings" w:char="F0E0"/>
      </w:r>
      <w:r w:rsidRPr="00FA34A8">
        <w:rPr>
          <w:rFonts w:eastAsia="Times New Roman" w:cs="Arial"/>
          <w:sz w:val="24"/>
          <w:szCs w:val="24"/>
        </w:rPr>
        <w:t xml:space="preserve"> insect</w:t>
      </w:r>
      <w:r w:rsidRPr="00FA34A8">
        <w:rPr>
          <w:rFonts w:eastAsia="Times New Roman" w:cs="Arial"/>
          <w:sz w:val="24"/>
          <w:szCs w:val="24"/>
        </w:rPr>
        <w:tab/>
        <w:t xml:space="preserve">father </w:t>
      </w:r>
      <w:r w:rsidRPr="00FA34A8">
        <w:rPr>
          <w:rFonts w:eastAsia="Times New Roman" w:cs="Arial"/>
          <w:sz w:val="24"/>
          <w:szCs w:val="24"/>
        </w:rPr>
        <w:sym w:font="Wingdings" w:char="F0E0"/>
      </w:r>
      <w:r w:rsidRPr="00FA34A8">
        <w:rPr>
          <w:rFonts w:eastAsia="Times New Roman" w:cs="Arial"/>
          <w:sz w:val="24"/>
          <w:szCs w:val="24"/>
        </w:rPr>
        <w:t>farther</w:t>
      </w:r>
      <w:r w:rsidRPr="00FA34A8">
        <w:rPr>
          <w:rFonts w:eastAsia="Times New Roman" w:cs="Arial"/>
          <w:sz w:val="24"/>
          <w:szCs w:val="24"/>
        </w:rPr>
        <w:tab/>
        <w:t xml:space="preserve">must </w:t>
      </w:r>
      <w:r w:rsidRPr="00FA34A8">
        <w:rPr>
          <w:rFonts w:eastAsia="Times New Roman" w:cs="Arial"/>
          <w:sz w:val="24"/>
          <w:szCs w:val="24"/>
        </w:rPr>
        <w:sym w:font="Wingdings" w:char="F0E0"/>
      </w:r>
      <w:r w:rsidRPr="00FA34A8">
        <w:rPr>
          <w:rFonts w:eastAsia="Times New Roman" w:cs="Arial"/>
          <w:sz w:val="24"/>
          <w:szCs w:val="24"/>
        </w:rPr>
        <w:t xml:space="preserve"> most</w:t>
      </w:r>
      <w:r w:rsidRPr="00FA34A8">
        <w:rPr>
          <w:rFonts w:eastAsia="Times New Roman" w:cs="Arial"/>
          <w:sz w:val="24"/>
          <w:szCs w:val="24"/>
        </w:rPr>
        <w:tab/>
        <w:t>son</w:t>
      </w:r>
      <w:r w:rsidRPr="00FA34A8">
        <w:rPr>
          <w:rFonts w:eastAsia="Times New Roman" w:cs="Arial"/>
          <w:sz w:val="24"/>
          <w:szCs w:val="24"/>
        </w:rPr>
        <w:sym w:font="Wingdings" w:char="F0E0"/>
      </w:r>
      <w:r w:rsidRPr="00FA34A8">
        <w:rPr>
          <w:rFonts w:eastAsia="Times New Roman" w:cs="Arial"/>
          <w:sz w:val="24"/>
          <w:szCs w:val="24"/>
        </w:rPr>
        <w:t>soon</w:t>
      </w:r>
      <w:r w:rsidRPr="00FA34A8">
        <w:rPr>
          <w:rFonts w:eastAsia="Times New Roman" w:cs="Arial"/>
          <w:sz w:val="24"/>
          <w:szCs w:val="24"/>
        </w:rPr>
        <w:tab/>
        <w:t>explain</w:t>
      </w:r>
      <w:r w:rsidRPr="00FA34A8">
        <w:rPr>
          <w:rFonts w:eastAsia="Times New Roman" w:cs="Arial"/>
          <w:sz w:val="24"/>
          <w:szCs w:val="24"/>
        </w:rPr>
        <w:sym w:font="Wingdings" w:char="F0E0"/>
      </w:r>
      <w:r w:rsidRPr="00FA34A8">
        <w:rPr>
          <w:rFonts w:eastAsia="Times New Roman" w:cs="Arial"/>
          <w:sz w:val="24"/>
          <w:szCs w:val="24"/>
        </w:rPr>
        <w:t xml:space="preserve"> exclaim</w:t>
      </w:r>
    </w:p>
    <w:p w:rsidR="003200B1" w:rsidRPr="00FA34A8" w:rsidRDefault="003200B1" w:rsidP="003200B1">
      <w:pPr>
        <w:tabs>
          <w:tab w:val="left" w:pos="2160"/>
          <w:tab w:val="left" w:pos="4140"/>
          <w:tab w:val="left" w:pos="6120"/>
          <w:tab w:val="left" w:pos="8460"/>
        </w:tabs>
        <w:spacing w:after="0" w:line="240" w:lineRule="auto"/>
        <w:rPr>
          <w:rFonts w:eastAsia="Times New Roman" w:cs="Times New Roman"/>
          <w:sz w:val="24"/>
          <w:szCs w:val="24"/>
        </w:rPr>
      </w:pPr>
      <w:r w:rsidRPr="00FA34A8">
        <w:rPr>
          <w:rFonts w:eastAsia="Times New Roman" w:cs="Arial"/>
          <w:sz w:val="24"/>
          <w:szCs w:val="24"/>
        </w:rPr>
        <w:t xml:space="preserve">explore </w:t>
      </w:r>
      <w:r w:rsidRPr="00FA34A8">
        <w:rPr>
          <w:rFonts w:eastAsia="Times New Roman" w:cs="Arial"/>
          <w:sz w:val="24"/>
          <w:szCs w:val="24"/>
        </w:rPr>
        <w:sym w:font="Wingdings" w:char="F0E0"/>
      </w:r>
      <w:r w:rsidRPr="00FA34A8">
        <w:rPr>
          <w:rFonts w:eastAsia="Times New Roman" w:cs="Arial"/>
          <w:sz w:val="24"/>
          <w:szCs w:val="24"/>
        </w:rPr>
        <w:t xml:space="preserve"> explode</w:t>
      </w:r>
      <w:r w:rsidRPr="00FA34A8">
        <w:rPr>
          <w:rFonts w:eastAsia="Times New Roman" w:cs="Arial"/>
          <w:sz w:val="24"/>
          <w:szCs w:val="24"/>
        </w:rPr>
        <w:tab/>
        <w:t xml:space="preserve">invent </w:t>
      </w:r>
      <w:r w:rsidRPr="00FA34A8">
        <w:rPr>
          <w:rFonts w:eastAsia="Times New Roman" w:cs="Arial"/>
          <w:sz w:val="24"/>
          <w:szCs w:val="24"/>
        </w:rPr>
        <w:sym w:font="Wingdings" w:char="F0E0"/>
      </w:r>
      <w:r w:rsidRPr="00FA34A8">
        <w:rPr>
          <w:rFonts w:eastAsia="Times New Roman" w:cs="Arial"/>
          <w:sz w:val="24"/>
          <w:szCs w:val="24"/>
        </w:rPr>
        <w:t xml:space="preserve"> invert</w:t>
      </w:r>
      <w:r w:rsidRPr="00FA34A8">
        <w:rPr>
          <w:rFonts w:eastAsia="Times New Roman" w:cs="Arial"/>
          <w:sz w:val="24"/>
          <w:szCs w:val="24"/>
        </w:rPr>
        <w:tab/>
        <w:t xml:space="preserve">powder </w:t>
      </w:r>
      <w:r w:rsidRPr="00FA34A8">
        <w:rPr>
          <w:rFonts w:eastAsia="Times New Roman" w:cs="Arial"/>
          <w:sz w:val="24"/>
          <w:szCs w:val="24"/>
        </w:rPr>
        <w:sym w:font="Wingdings" w:char="F0E0"/>
      </w:r>
      <w:r w:rsidRPr="00FA34A8">
        <w:rPr>
          <w:rFonts w:eastAsia="Times New Roman" w:cs="Arial"/>
          <w:sz w:val="24"/>
          <w:szCs w:val="24"/>
        </w:rPr>
        <w:t>power</w:t>
      </w:r>
      <w:r w:rsidRPr="00FA34A8">
        <w:rPr>
          <w:rFonts w:eastAsia="Times New Roman" w:cs="Arial"/>
          <w:sz w:val="24"/>
          <w:szCs w:val="24"/>
        </w:rPr>
        <w:tab/>
        <w:t>retorted</w:t>
      </w:r>
      <w:r w:rsidRPr="00FA34A8">
        <w:rPr>
          <w:rFonts w:eastAsia="Times New Roman" w:cs="Arial"/>
          <w:sz w:val="24"/>
          <w:szCs w:val="24"/>
        </w:rPr>
        <w:sym w:font="Wingdings" w:char="F0E0"/>
      </w:r>
      <w:r w:rsidRPr="00FA34A8">
        <w:rPr>
          <w:rFonts w:eastAsia="Times New Roman" w:cs="Arial"/>
          <w:sz w:val="24"/>
          <w:szCs w:val="24"/>
        </w:rPr>
        <w:t>reported</w:t>
      </w:r>
      <w:r w:rsidRPr="00FA34A8">
        <w:rPr>
          <w:rFonts w:eastAsia="Times New Roman" w:cs="Arial"/>
          <w:sz w:val="24"/>
          <w:szCs w:val="24"/>
        </w:rPr>
        <w:tab/>
        <w:t>adapt</w:t>
      </w:r>
      <w:r w:rsidRPr="00FA34A8">
        <w:rPr>
          <w:rFonts w:eastAsia="Times New Roman" w:cs="Arial"/>
          <w:sz w:val="24"/>
          <w:szCs w:val="24"/>
        </w:rPr>
        <w:sym w:font="Wingdings" w:char="F0E0"/>
      </w:r>
      <w:r w:rsidRPr="00FA34A8">
        <w:rPr>
          <w:rFonts w:eastAsia="Times New Roman" w:cs="Arial"/>
          <w:sz w:val="24"/>
          <w:szCs w:val="24"/>
        </w:rPr>
        <w:t>adopt</w:t>
      </w:r>
    </w:p>
    <w:p w:rsidR="003200B1" w:rsidRPr="00FA34A8" w:rsidRDefault="003200B1" w:rsidP="003200B1">
      <w:pPr>
        <w:tabs>
          <w:tab w:val="left" w:pos="2160"/>
          <w:tab w:val="left" w:pos="4140"/>
          <w:tab w:val="left" w:pos="5940"/>
          <w:tab w:val="left" w:pos="7920"/>
        </w:tabs>
        <w:spacing w:after="0" w:line="240" w:lineRule="auto"/>
        <w:rPr>
          <w:rFonts w:eastAsia="Times New Roman" w:cs="Times New Roman"/>
          <w:sz w:val="24"/>
          <w:szCs w:val="24"/>
        </w:rPr>
      </w:pPr>
      <w:r w:rsidRPr="00FA34A8">
        <w:rPr>
          <w:rFonts w:eastAsia="Times New Roman" w:cs="Arial"/>
          <w:sz w:val="24"/>
          <w:szCs w:val="24"/>
        </w:rPr>
        <w:t>+ missing details with plural words (inaccurately leaving off or adding /s/ /es/)</w:t>
      </w:r>
    </w:p>
    <w:p w:rsidR="003200B1" w:rsidRPr="00FA34A8" w:rsidRDefault="003200B1" w:rsidP="003200B1">
      <w:pPr>
        <w:tabs>
          <w:tab w:val="left" w:pos="2160"/>
          <w:tab w:val="left" w:pos="4140"/>
          <w:tab w:val="left" w:pos="5940"/>
          <w:tab w:val="left" w:pos="7920"/>
        </w:tabs>
        <w:spacing w:after="0" w:line="240" w:lineRule="auto"/>
        <w:rPr>
          <w:rFonts w:eastAsia="Times New Roman" w:cs="Times New Roman"/>
          <w:sz w:val="24"/>
          <w:szCs w:val="24"/>
        </w:rPr>
      </w:pPr>
      <w:r w:rsidRPr="00FA34A8">
        <w:rPr>
          <w:rFonts w:eastAsia="Times New Roman" w:cs="Arial"/>
          <w:sz w:val="24"/>
          <w:szCs w:val="24"/>
        </w:rPr>
        <w:t>+ changing or missing other endings (such as ing, ed)</w:t>
      </w:r>
    </w:p>
    <w:p w:rsidR="003200B1" w:rsidRPr="00FA34A8" w:rsidRDefault="003200B1" w:rsidP="003113FD">
      <w:pPr>
        <w:spacing w:after="0" w:line="240" w:lineRule="auto"/>
        <w:rPr>
          <w:rFonts w:eastAsia="Times New Roman" w:cs="Times New Roman"/>
          <w:sz w:val="24"/>
          <w:szCs w:val="24"/>
        </w:rPr>
      </w:pPr>
      <w:r w:rsidRPr="00FA34A8">
        <w:rPr>
          <w:rFonts w:eastAsia="Times New Roman" w:cs="Arial"/>
          <w:sz w:val="20"/>
          <w:szCs w:val="20"/>
        </w:rPr>
        <w:t> </w:t>
      </w:r>
    </w:p>
    <w:p w:rsidR="003200B1" w:rsidRPr="00FA34A8" w:rsidRDefault="003200B1" w:rsidP="003200B1">
      <w:pPr>
        <w:spacing w:after="0" w:line="240" w:lineRule="auto"/>
        <w:rPr>
          <w:rFonts w:eastAsia="Times New Roman" w:cs="Times New Roman"/>
          <w:sz w:val="24"/>
          <w:szCs w:val="24"/>
        </w:rPr>
      </w:pPr>
      <w:r w:rsidRPr="00FA34A8">
        <w:rPr>
          <w:rFonts w:eastAsia="Times New Roman" w:cs="Arial"/>
          <w:b/>
          <w:sz w:val="24"/>
          <w:szCs w:val="24"/>
          <w:u w:val="single"/>
        </w:rPr>
        <w:t>Difficulty with Multi</w:t>
      </w:r>
      <w:r w:rsidR="003113FD" w:rsidRPr="00FA34A8">
        <w:rPr>
          <w:rFonts w:eastAsia="Times New Roman" w:cs="Arial"/>
          <w:b/>
          <w:sz w:val="24"/>
          <w:szCs w:val="24"/>
          <w:u w:val="single"/>
        </w:rPr>
        <w:t xml:space="preserve"> </w:t>
      </w:r>
      <w:r w:rsidRPr="00FA34A8">
        <w:rPr>
          <w:rFonts w:eastAsia="Times New Roman" w:cs="Arial"/>
          <w:b/>
          <w:sz w:val="24"/>
          <w:szCs w:val="24"/>
          <w:u w:val="single"/>
        </w:rPr>
        <w:t>syllable Words:</w:t>
      </w:r>
      <w:r w:rsidRPr="00FA34A8">
        <w:rPr>
          <w:rFonts w:eastAsia="Times New Roman" w:cs="Arial"/>
          <w:b/>
          <w:sz w:val="24"/>
          <w:szCs w:val="24"/>
        </w:rPr>
        <w:t xml:space="preserve"> </w:t>
      </w:r>
      <w:r w:rsidRPr="00FA34A8">
        <w:rPr>
          <w:rFonts w:eastAsia="Times New Roman" w:cs="Arial"/>
          <w:sz w:val="24"/>
          <w:szCs w:val="24"/>
        </w:rPr>
        <w:t xml:space="preserve">These types of errors occur </w:t>
      </w:r>
      <w:r w:rsidRPr="00FA34A8">
        <w:rPr>
          <w:rFonts w:eastAsia="Times New Roman" w:cs="Arial"/>
          <w:b/>
          <w:sz w:val="24"/>
          <w:szCs w:val="24"/>
        </w:rPr>
        <w:t>when the student appears to sound out and accurately read the shorter words without problem and yet struggles with multi</w:t>
      </w:r>
      <w:r w:rsidR="003113FD" w:rsidRPr="00FA34A8">
        <w:rPr>
          <w:rFonts w:eastAsia="Times New Roman" w:cs="Arial"/>
          <w:b/>
          <w:sz w:val="24"/>
          <w:szCs w:val="24"/>
        </w:rPr>
        <w:t xml:space="preserve"> </w:t>
      </w:r>
      <w:r w:rsidRPr="00FA34A8">
        <w:rPr>
          <w:rFonts w:eastAsia="Times New Roman" w:cs="Arial"/>
          <w:b/>
          <w:sz w:val="24"/>
          <w:szCs w:val="24"/>
        </w:rPr>
        <w:t xml:space="preserve">syllable words. </w:t>
      </w:r>
      <w:r w:rsidRPr="00FA34A8">
        <w:rPr>
          <w:rFonts w:eastAsia="Times New Roman" w:cs="Arial"/>
          <w:sz w:val="24"/>
          <w:szCs w:val="24"/>
        </w:rPr>
        <w:t>If fundamental reading skills are established (processed phonologically, knows sounds, tracks correctly) then often the student simply needs instruction in handling these more complex multi</w:t>
      </w:r>
      <w:r w:rsidR="003113FD" w:rsidRPr="00FA34A8">
        <w:rPr>
          <w:rFonts w:eastAsia="Times New Roman" w:cs="Arial"/>
          <w:sz w:val="24"/>
          <w:szCs w:val="24"/>
        </w:rPr>
        <w:t xml:space="preserve"> </w:t>
      </w:r>
      <w:r w:rsidRPr="00FA34A8">
        <w:rPr>
          <w:rFonts w:eastAsia="Times New Roman" w:cs="Arial"/>
          <w:sz w:val="24"/>
          <w:szCs w:val="24"/>
        </w:rPr>
        <w:t>syllable words. Errors with multi</w:t>
      </w:r>
      <w:r w:rsidR="003113FD" w:rsidRPr="00FA34A8">
        <w:rPr>
          <w:rFonts w:eastAsia="Times New Roman" w:cs="Arial"/>
          <w:sz w:val="24"/>
          <w:szCs w:val="24"/>
        </w:rPr>
        <w:t xml:space="preserve"> </w:t>
      </w:r>
      <w:r w:rsidRPr="00FA34A8">
        <w:rPr>
          <w:rFonts w:eastAsia="Times New Roman" w:cs="Arial"/>
          <w:sz w:val="24"/>
          <w:szCs w:val="24"/>
        </w:rPr>
        <w:t>syllable words tend to include missing or changing parts of the word, dropping or adding sounds inappropriately, difficulty putting the words together and general trouble handling the longer words. Examples of multi</w:t>
      </w:r>
      <w:r w:rsidR="003113FD" w:rsidRPr="00FA34A8">
        <w:rPr>
          <w:rFonts w:eastAsia="Times New Roman" w:cs="Arial"/>
          <w:sz w:val="24"/>
          <w:szCs w:val="24"/>
        </w:rPr>
        <w:t xml:space="preserve"> </w:t>
      </w:r>
      <w:r w:rsidRPr="00FA34A8">
        <w:rPr>
          <w:rFonts w:eastAsia="Times New Roman" w:cs="Arial"/>
          <w:sz w:val="24"/>
          <w:szCs w:val="24"/>
        </w:rPr>
        <w:t xml:space="preserve">syllable errors include: </w:t>
      </w:r>
    </w:p>
    <w:p w:rsidR="003200B1" w:rsidRPr="00FA34A8" w:rsidRDefault="003200B1" w:rsidP="003200B1">
      <w:pPr>
        <w:tabs>
          <w:tab w:val="left" w:pos="3600"/>
          <w:tab w:val="left" w:pos="7020"/>
        </w:tabs>
        <w:spacing w:after="0" w:line="240" w:lineRule="auto"/>
        <w:rPr>
          <w:rFonts w:eastAsia="Times New Roman" w:cs="Times New Roman"/>
          <w:sz w:val="24"/>
          <w:szCs w:val="24"/>
        </w:rPr>
      </w:pPr>
      <w:r w:rsidRPr="00FA34A8">
        <w:rPr>
          <w:rFonts w:eastAsia="Times New Roman" w:cs="Arial"/>
          <w:sz w:val="24"/>
          <w:szCs w:val="24"/>
        </w:rPr>
        <w:t xml:space="preserve">inconsistent </w:t>
      </w:r>
      <w:r w:rsidRPr="00FA34A8">
        <w:rPr>
          <w:rFonts w:eastAsia="Times New Roman" w:cs="Arial"/>
          <w:sz w:val="24"/>
          <w:szCs w:val="24"/>
        </w:rPr>
        <w:sym w:font="Wingdings" w:char="F0E0"/>
      </w:r>
      <w:r w:rsidRPr="00FA34A8">
        <w:rPr>
          <w:rFonts w:eastAsia="Times New Roman" w:cs="Arial"/>
          <w:sz w:val="24"/>
          <w:szCs w:val="24"/>
        </w:rPr>
        <w:t xml:space="preserve"> inconstant</w:t>
      </w:r>
      <w:r w:rsidRPr="00FA34A8">
        <w:rPr>
          <w:rFonts w:eastAsia="Times New Roman" w:cs="Arial"/>
          <w:sz w:val="24"/>
          <w:szCs w:val="24"/>
        </w:rPr>
        <w:tab/>
        <w:t>opportunity</w:t>
      </w:r>
      <w:r w:rsidRPr="00FA34A8">
        <w:rPr>
          <w:rFonts w:eastAsia="Times New Roman" w:cs="Arial"/>
          <w:sz w:val="24"/>
          <w:szCs w:val="24"/>
        </w:rPr>
        <w:sym w:font="Wingdings" w:char="F0E0"/>
      </w:r>
      <w:r w:rsidRPr="00FA34A8">
        <w:rPr>
          <w:rFonts w:eastAsia="Times New Roman" w:cs="Arial"/>
          <w:sz w:val="24"/>
          <w:szCs w:val="24"/>
        </w:rPr>
        <w:t>oppority</w:t>
      </w:r>
      <w:r w:rsidRPr="00FA34A8">
        <w:rPr>
          <w:rFonts w:eastAsia="Times New Roman" w:cs="Arial"/>
          <w:sz w:val="24"/>
          <w:szCs w:val="24"/>
        </w:rPr>
        <w:tab/>
        <w:t xml:space="preserve">eliminate </w:t>
      </w:r>
      <w:r w:rsidRPr="00FA34A8">
        <w:rPr>
          <w:rFonts w:eastAsia="Times New Roman" w:cs="Arial"/>
          <w:sz w:val="24"/>
          <w:szCs w:val="24"/>
        </w:rPr>
        <w:sym w:font="Wingdings" w:char="F0E0"/>
      </w:r>
      <w:r w:rsidRPr="00FA34A8">
        <w:rPr>
          <w:rFonts w:eastAsia="Times New Roman" w:cs="Arial"/>
          <w:sz w:val="24"/>
          <w:szCs w:val="24"/>
        </w:rPr>
        <w:t>elimate</w:t>
      </w:r>
      <w:r w:rsidRPr="00FA34A8">
        <w:rPr>
          <w:rFonts w:eastAsia="Times New Roman" w:cs="Arial"/>
          <w:sz w:val="24"/>
          <w:szCs w:val="24"/>
        </w:rPr>
        <w:tab/>
      </w:r>
    </w:p>
    <w:p w:rsidR="003200B1" w:rsidRPr="00FA34A8" w:rsidRDefault="003200B1" w:rsidP="003200B1">
      <w:pPr>
        <w:tabs>
          <w:tab w:val="left" w:pos="3600"/>
          <w:tab w:val="left" w:pos="7020"/>
        </w:tabs>
        <w:spacing w:after="0" w:line="240" w:lineRule="auto"/>
        <w:rPr>
          <w:rFonts w:eastAsia="Times New Roman" w:cs="Times New Roman"/>
          <w:sz w:val="24"/>
          <w:szCs w:val="24"/>
        </w:rPr>
      </w:pPr>
      <w:r w:rsidRPr="00FA34A8">
        <w:rPr>
          <w:rFonts w:eastAsia="Times New Roman" w:cs="Arial"/>
          <w:sz w:val="24"/>
          <w:szCs w:val="24"/>
        </w:rPr>
        <w:t xml:space="preserve">committed </w:t>
      </w:r>
      <w:r w:rsidRPr="00FA34A8">
        <w:rPr>
          <w:rFonts w:eastAsia="Times New Roman" w:cs="Arial"/>
          <w:sz w:val="24"/>
          <w:szCs w:val="24"/>
        </w:rPr>
        <w:sym w:font="Wingdings" w:char="F0E0"/>
      </w:r>
      <w:r w:rsidRPr="00FA34A8">
        <w:rPr>
          <w:rFonts w:eastAsia="Times New Roman" w:cs="Arial"/>
          <w:sz w:val="24"/>
          <w:szCs w:val="24"/>
        </w:rPr>
        <w:t xml:space="preserve"> commititated</w:t>
      </w:r>
      <w:r w:rsidRPr="00FA34A8">
        <w:rPr>
          <w:rFonts w:eastAsia="Times New Roman" w:cs="Arial"/>
          <w:sz w:val="24"/>
          <w:szCs w:val="24"/>
        </w:rPr>
        <w:tab/>
        <w:t xml:space="preserve">determine </w:t>
      </w:r>
      <w:r w:rsidRPr="00FA34A8">
        <w:rPr>
          <w:rFonts w:eastAsia="Times New Roman" w:cs="Arial"/>
          <w:sz w:val="24"/>
          <w:szCs w:val="24"/>
        </w:rPr>
        <w:sym w:font="Wingdings" w:char="F0E0"/>
      </w:r>
      <w:r w:rsidR="003113FD" w:rsidRPr="00FA34A8">
        <w:rPr>
          <w:rFonts w:eastAsia="Times New Roman" w:cs="Arial"/>
          <w:sz w:val="24"/>
          <w:szCs w:val="24"/>
        </w:rPr>
        <w:t xml:space="preserve"> deterimmine   </w:t>
      </w:r>
      <w:r w:rsidRPr="00FA34A8">
        <w:rPr>
          <w:rFonts w:eastAsia="Times New Roman" w:cs="Arial"/>
          <w:sz w:val="24"/>
          <w:szCs w:val="24"/>
        </w:rPr>
        <w:t xml:space="preserve">objective </w:t>
      </w:r>
      <w:r w:rsidRPr="00FA34A8">
        <w:rPr>
          <w:rFonts w:eastAsia="Times New Roman" w:cs="Arial"/>
          <w:sz w:val="24"/>
          <w:szCs w:val="24"/>
        </w:rPr>
        <w:sym w:font="Wingdings" w:char="F0E0"/>
      </w:r>
      <w:r w:rsidRPr="00FA34A8">
        <w:rPr>
          <w:rFonts w:eastAsia="Times New Roman" w:cs="Arial"/>
          <w:sz w:val="24"/>
          <w:szCs w:val="24"/>
        </w:rPr>
        <w:t xml:space="preserve"> objectactive</w:t>
      </w:r>
    </w:p>
    <w:p w:rsidR="003113FD" w:rsidRPr="00FA34A8" w:rsidRDefault="003200B1" w:rsidP="003200B1">
      <w:pPr>
        <w:tabs>
          <w:tab w:val="left" w:pos="3600"/>
          <w:tab w:val="left" w:pos="7020"/>
        </w:tabs>
        <w:spacing w:after="0" w:line="240" w:lineRule="auto"/>
        <w:rPr>
          <w:rFonts w:eastAsia="Times New Roman" w:cs="Arial"/>
          <w:sz w:val="24"/>
          <w:szCs w:val="24"/>
        </w:rPr>
      </w:pPr>
      <w:r w:rsidRPr="00FA34A8">
        <w:rPr>
          <w:rFonts w:eastAsia="Times New Roman" w:cs="Arial"/>
          <w:sz w:val="24"/>
          <w:szCs w:val="24"/>
        </w:rPr>
        <w:t xml:space="preserve">representative </w:t>
      </w:r>
      <w:r w:rsidRPr="00FA34A8">
        <w:rPr>
          <w:rFonts w:eastAsia="Times New Roman" w:cs="Arial"/>
          <w:sz w:val="24"/>
          <w:szCs w:val="24"/>
        </w:rPr>
        <w:sym w:font="Wingdings" w:char="F0E0"/>
      </w:r>
      <w:r w:rsidRPr="00FA34A8">
        <w:rPr>
          <w:rFonts w:eastAsia="Times New Roman" w:cs="Arial"/>
          <w:sz w:val="24"/>
          <w:szCs w:val="24"/>
        </w:rPr>
        <w:t xml:space="preserve"> repsetive</w:t>
      </w:r>
      <w:r w:rsidRPr="00FA34A8">
        <w:rPr>
          <w:rFonts w:eastAsia="Times New Roman" w:cs="Arial"/>
          <w:sz w:val="24"/>
          <w:szCs w:val="24"/>
        </w:rPr>
        <w:tab/>
        <w:t xml:space="preserve">fundamental </w:t>
      </w:r>
      <w:r w:rsidRPr="00FA34A8">
        <w:rPr>
          <w:rFonts w:eastAsia="Times New Roman" w:cs="Arial"/>
          <w:sz w:val="24"/>
          <w:szCs w:val="24"/>
        </w:rPr>
        <w:sym w:font="Wingdings" w:char="F0E0"/>
      </w:r>
      <w:r w:rsidRPr="00FA34A8">
        <w:rPr>
          <w:rFonts w:eastAsia="Times New Roman" w:cs="Arial"/>
          <w:sz w:val="24"/>
          <w:szCs w:val="24"/>
        </w:rPr>
        <w:t xml:space="preserve"> funmental</w:t>
      </w:r>
      <w:r w:rsidRPr="00FA34A8">
        <w:rPr>
          <w:rFonts w:eastAsia="Times New Roman" w:cs="Arial"/>
          <w:sz w:val="24"/>
          <w:szCs w:val="24"/>
        </w:rPr>
        <w:tab/>
      </w:r>
    </w:p>
    <w:p w:rsidR="003200B1" w:rsidRPr="00FA34A8" w:rsidRDefault="003200B1" w:rsidP="003200B1">
      <w:pPr>
        <w:tabs>
          <w:tab w:val="left" w:pos="3600"/>
          <w:tab w:val="left" w:pos="7020"/>
        </w:tabs>
        <w:spacing w:after="0" w:line="240" w:lineRule="auto"/>
        <w:rPr>
          <w:rFonts w:eastAsia="Times New Roman" w:cs="Times New Roman"/>
          <w:sz w:val="24"/>
          <w:szCs w:val="24"/>
        </w:rPr>
      </w:pPr>
      <w:r w:rsidRPr="00FA34A8">
        <w:rPr>
          <w:rFonts w:eastAsia="Times New Roman" w:cs="Arial"/>
          <w:sz w:val="24"/>
          <w:szCs w:val="24"/>
        </w:rPr>
        <w:t xml:space="preserve">encountering </w:t>
      </w:r>
      <w:r w:rsidRPr="00FA34A8">
        <w:rPr>
          <w:rFonts w:eastAsia="Times New Roman" w:cs="Arial"/>
          <w:sz w:val="24"/>
          <w:szCs w:val="24"/>
        </w:rPr>
        <w:sym w:font="Wingdings" w:char="F0E0"/>
      </w:r>
      <w:r w:rsidRPr="00FA34A8">
        <w:rPr>
          <w:rFonts w:eastAsia="Times New Roman" w:cs="Arial"/>
          <w:sz w:val="24"/>
          <w:szCs w:val="24"/>
        </w:rPr>
        <w:t xml:space="preserve"> encounting</w:t>
      </w:r>
    </w:p>
    <w:p w:rsidR="003200B1" w:rsidRPr="00FA34A8" w:rsidRDefault="003200B1" w:rsidP="003200B1">
      <w:pPr>
        <w:spacing w:after="0" w:line="240" w:lineRule="auto"/>
        <w:rPr>
          <w:rFonts w:eastAsia="Times New Roman" w:cs="Times New Roman"/>
          <w:sz w:val="24"/>
          <w:szCs w:val="24"/>
        </w:rPr>
      </w:pPr>
      <w:r w:rsidRPr="00FA34A8">
        <w:rPr>
          <w:rFonts w:eastAsia="Times New Roman" w:cs="Arial"/>
          <w:sz w:val="20"/>
          <w:szCs w:val="20"/>
        </w:rPr>
        <w:t> </w:t>
      </w:r>
    </w:p>
    <w:p w:rsidR="003200B1" w:rsidRPr="00FA34A8" w:rsidRDefault="003200B1" w:rsidP="003200B1">
      <w:pPr>
        <w:spacing w:after="0" w:line="240" w:lineRule="auto"/>
        <w:rPr>
          <w:rFonts w:eastAsia="Times New Roman" w:cs="Times New Roman"/>
          <w:sz w:val="24"/>
          <w:szCs w:val="24"/>
        </w:rPr>
      </w:pPr>
      <w:r w:rsidRPr="00FA34A8">
        <w:rPr>
          <w:rFonts w:eastAsia="Times New Roman" w:cs="Arial"/>
          <w:b/>
          <w:sz w:val="24"/>
          <w:szCs w:val="24"/>
          <w:u w:val="single"/>
        </w:rPr>
        <w:t>Slow Processing:</w:t>
      </w:r>
      <w:r w:rsidRPr="00FA34A8">
        <w:rPr>
          <w:rFonts w:eastAsia="Times New Roman" w:cs="Arial"/>
          <w:b/>
          <w:sz w:val="24"/>
          <w:szCs w:val="24"/>
        </w:rPr>
        <w:t xml:space="preserve"> If the student is ‘sounding out’ words but the phonetic decoding is slow and difficult, it may be that the reader is relying on indirect processing to phonologically process the print.</w:t>
      </w:r>
      <w:r w:rsidRPr="00FA34A8">
        <w:rPr>
          <w:rFonts w:eastAsia="Times New Roman" w:cs="Arial"/>
          <w:sz w:val="24"/>
          <w:szCs w:val="24"/>
        </w:rPr>
        <w:t xml:space="preserve"> For efficient reading the student needs to automatically convert print to the correct sound. If the student must first recall another word that contains the sound, extract the correct sound and then apply it to the new word, it involves slow indirect ‘long way’ processing pathways. While the student is able to extract the necessary sound knowledge it takes lots of effort. In this case the student nee</w:t>
      </w:r>
      <w:r w:rsidR="00D035B2" w:rsidRPr="00FA34A8">
        <w:rPr>
          <w:rFonts w:eastAsia="Times New Roman" w:cs="Arial"/>
          <w:sz w:val="24"/>
          <w:szCs w:val="24"/>
        </w:rPr>
        <w:t>ds to practice the direct print-</w:t>
      </w:r>
      <w:r w:rsidRPr="00FA34A8">
        <w:rPr>
          <w:rFonts w:eastAsia="Times New Roman" w:cs="Arial"/>
          <w:sz w:val="24"/>
          <w:szCs w:val="24"/>
        </w:rPr>
        <w:t xml:space="preserve">sound relationship so the print can be processed rapidly and efficiently. In addition, once correct phonologic processing is established it still takes repeated practice of each word to develop fluency. Remember fluency </w:t>
      </w:r>
      <w:r w:rsidRPr="00FA34A8">
        <w:rPr>
          <w:rFonts w:eastAsia="Times New Roman" w:cs="Arial"/>
          <w:sz w:val="24"/>
          <w:szCs w:val="24"/>
        </w:rPr>
        <w:lastRenderedPageBreak/>
        <w:t xml:space="preserve">is build word by word and requires repeated phonologic processing. Practice is necessary to build this ‘fast’ fluent reading. </w:t>
      </w:r>
    </w:p>
    <w:p w:rsidR="003200B1" w:rsidRPr="00FA34A8" w:rsidRDefault="003200B1" w:rsidP="003200B1">
      <w:pPr>
        <w:spacing w:after="0" w:line="240" w:lineRule="auto"/>
        <w:rPr>
          <w:rFonts w:eastAsia="Times New Roman" w:cs="Times New Roman"/>
          <w:sz w:val="24"/>
          <w:szCs w:val="24"/>
        </w:rPr>
      </w:pPr>
      <w:r w:rsidRPr="00FA34A8">
        <w:rPr>
          <w:rFonts w:eastAsia="Times New Roman" w:cs="Arial"/>
          <w:sz w:val="20"/>
          <w:szCs w:val="20"/>
        </w:rPr>
        <w:t> </w:t>
      </w:r>
    </w:p>
    <w:p w:rsidR="00D035B2" w:rsidRPr="00FA34A8" w:rsidRDefault="003200B1" w:rsidP="003200B1">
      <w:pPr>
        <w:spacing w:after="0" w:line="240" w:lineRule="auto"/>
        <w:rPr>
          <w:rFonts w:eastAsia="Times New Roman" w:cs="Arial"/>
          <w:sz w:val="24"/>
          <w:szCs w:val="24"/>
        </w:rPr>
      </w:pPr>
      <w:r w:rsidRPr="00FA34A8">
        <w:rPr>
          <w:rFonts w:eastAsia="Times New Roman" w:cs="Arial"/>
          <w:b/>
          <w:sz w:val="24"/>
          <w:szCs w:val="24"/>
          <w:u w:val="single"/>
        </w:rPr>
        <w:t>Blending Difficulty</w:t>
      </w:r>
      <w:r w:rsidRPr="00FA34A8">
        <w:rPr>
          <w:rFonts w:eastAsia="Times New Roman" w:cs="Arial"/>
          <w:sz w:val="24"/>
          <w:szCs w:val="24"/>
          <w:u w:val="single"/>
        </w:rPr>
        <w:t>:</w:t>
      </w:r>
      <w:r w:rsidRPr="00FA34A8">
        <w:rPr>
          <w:rFonts w:eastAsia="Times New Roman" w:cs="Arial"/>
          <w:sz w:val="24"/>
          <w:szCs w:val="24"/>
        </w:rPr>
        <w:t xml:space="preserve"> Difficulty blending is evident by the ‘choppy’ or ‘segmented’ sounding out. </w:t>
      </w:r>
      <w:r w:rsidRPr="00FA34A8">
        <w:rPr>
          <w:rFonts w:eastAsia="Times New Roman" w:cs="Arial"/>
          <w:b/>
          <w:sz w:val="24"/>
          <w:szCs w:val="24"/>
        </w:rPr>
        <w:t>The sounds are said broken apart instead of being blended smoothly together.</w:t>
      </w:r>
      <w:r w:rsidRPr="00FA34A8">
        <w:rPr>
          <w:rFonts w:eastAsia="Times New Roman" w:cs="Arial"/>
          <w:sz w:val="24"/>
          <w:szCs w:val="24"/>
        </w:rPr>
        <w:t xml:space="preserve"> The ‘choppy’ sounding out is usually very noticeable. Sometimes the student says all individual sounds correctly but because they are segmented/separated they are not able to combine them back together. The student needs to learn to smoothly blend sounds. Have them take a deep breath before starting and if necessary sing the word. Directly teach smooth blending.    </w:t>
      </w:r>
    </w:p>
    <w:p w:rsidR="003200B1" w:rsidRPr="00FA34A8" w:rsidRDefault="003200B1" w:rsidP="003200B1">
      <w:pPr>
        <w:spacing w:after="0" w:line="240" w:lineRule="auto"/>
        <w:rPr>
          <w:rFonts w:eastAsia="Times New Roman" w:cs="Times New Roman"/>
          <w:sz w:val="24"/>
          <w:szCs w:val="24"/>
        </w:rPr>
      </w:pPr>
      <w:r w:rsidRPr="00FA34A8">
        <w:rPr>
          <w:rFonts w:eastAsia="Times New Roman" w:cs="Arial"/>
          <w:sz w:val="20"/>
          <w:szCs w:val="20"/>
        </w:rPr>
        <w:t> </w:t>
      </w:r>
    </w:p>
    <w:p w:rsidR="003200B1" w:rsidRPr="00FA34A8" w:rsidRDefault="003200B1" w:rsidP="003200B1">
      <w:pPr>
        <w:spacing w:after="0" w:line="240" w:lineRule="auto"/>
        <w:rPr>
          <w:rFonts w:eastAsia="Times New Roman" w:cs="Times New Roman"/>
          <w:sz w:val="24"/>
          <w:szCs w:val="24"/>
        </w:rPr>
      </w:pPr>
      <w:r w:rsidRPr="00FA34A8">
        <w:rPr>
          <w:rFonts w:eastAsia="Times New Roman" w:cs="Arial"/>
          <w:b/>
          <w:sz w:val="24"/>
          <w:szCs w:val="24"/>
          <w:u w:val="single"/>
        </w:rPr>
        <w:t>‘Fast and Sloppy’</w:t>
      </w:r>
      <w:r w:rsidRPr="00FA34A8">
        <w:rPr>
          <w:rFonts w:eastAsia="Times New Roman" w:cs="Arial"/>
          <w:sz w:val="24"/>
          <w:szCs w:val="24"/>
          <w:u w:val="single"/>
        </w:rPr>
        <w:t>:</w:t>
      </w:r>
      <w:r w:rsidRPr="00FA34A8">
        <w:rPr>
          <w:rFonts w:eastAsia="Times New Roman" w:cs="Arial"/>
          <w:sz w:val="24"/>
          <w:szCs w:val="24"/>
        </w:rPr>
        <w:t xml:space="preserve"> This is where students </w:t>
      </w:r>
      <w:r w:rsidRPr="00FA34A8">
        <w:rPr>
          <w:rFonts w:eastAsia="Times New Roman" w:cs="Arial"/>
          <w:b/>
          <w:sz w:val="24"/>
          <w:szCs w:val="24"/>
        </w:rPr>
        <w:t>appear to be rushing through the reading, moving so fast and careless they miss entire words and sections.</w:t>
      </w:r>
      <w:r w:rsidRPr="00FA34A8">
        <w:rPr>
          <w:rFonts w:eastAsia="Times New Roman" w:cs="Arial"/>
          <w:sz w:val="24"/>
          <w:szCs w:val="24"/>
        </w:rPr>
        <w:t xml:space="preserve"> When they slow down their accuracy and reading improves dramatically. They appear to have necessary skills but are in too much of a hurry to apply them. These types of ‘going too fast’ errors often correspond with the personality of certain students. They are simply in too much of a hurry to be careful. These types of students simply need training in careful reading! These students have the necessary skills, they simply have to slow down and apply their skills. Guided reading, where you stop the student at every error is the best way to help these students develop careful reading skills. Impatient individuals usually do not like to stop so forcing them to stop and go back usually motivates them to improve their accuracy! </w:t>
      </w:r>
    </w:p>
    <w:p w:rsidR="003200B1" w:rsidRPr="00FA34A8" w:rsidRDefault="003200B1" w:rsidP="003200B1">
      <w:pPr>
        <w:spacing w:after="0" w:line="240" w:lineRule="auto"/>
        <w:rPr>
          <w:rFonts w:eastAsia="Times New Roman" w:cs="Times New Roman"/>
          <w:sz w:val="24"/>
          <w:szCs w:val="24"/>
        </w:rPr>
      </w:pPr>
      <w:r w:rsidRPr="00FA34A8">
        <w:rPr>
          <w:rFonts w:eastAsia="Times New Roman" w:cs="Arial"/>
          <w:b/>
          <w:sz w:val="24"/>
          <w:szCs w:val="24"/>
        </w:rPr>
        <w:t> </w:t>
      </w:r>
    </w:p>
    <w:p w:rsidR="003200B1" w:rsidRPr="00FA34A8" w:rsidRDefault="003200B1" w:rsidP="003200B1">
      <w:pPr>
        <w:spacing w:after="0" w:line="240" w:lineRule="auto"/>
        <w:rPr>
          <w:rFonts w:eastAsia="Times New Roman" w:cs="Times New Roman"/>
          <w:sz w:val="24"/>
          <w:szCs w:val="24"/>
        </w:rPr>
      </w:pPr>
      <w:r w:rsidRPr="00FA34A8">
        <w:rPr>
          <w:rFonts w:eastAsia="Times New Roman" w:cs="Arial"/>
          <w:b/>
          <w:sz w:val="24"/>
          <w:szCs w:val="24"/>
        </w:rPr>
        <w:t>Letter Confusion:</w:t>
      </w:r>
      <w:r w:rsidRPr="00FA34A8">
        <w:rPr>
          <w:rFonts w:eastAsia="Times New Roman" w:cs="Arial"/>
          <w:sz w:val="24"/>
          <w:szCs w:val="24"/>
        </w:rPr>
        <w:t xml:space="preserve"> Letter confusion is most commonly encountered </w:t>
      </w:r>
      <w:r w:rsidRPr="00FA34A8">
        <w:rPr>
          <w:rFonts w:eastAsia="Times New Roman" w:cs="Arial"/>
          <w:b/>
          <w:sz w:val="24"/>
          <w:szCs w:val="24"/>
        </w:rPr>
        <w:t>with the visually similar letters b - d - and p.</w:t>
      </w:r>
      <w:r w:rsidRPr="00FA34A8">
        <w:rPr>
          <w:rFonts w:eastAsia="Times New Roman" w:cs="Arial"/>
          <w:sz w:val="24"/>
          <w:szCs w:val="24"/>
        </w:rPr>
        <w:t xml:space="preserve"> For example: </w:t>
      </w:r>
    </w:p>
    <w:p w:rsidR="003200B1" w:rsidRPr="00FA34A8" w:rsidRDefault="003200B1" w:rsidP="003200B1">
      <w:pPr>
        <w:spacing w:after="0" w:line="240" w:lineRule="auto"/>
        <w:ind w:firstLine="720"/>
        <w:rPr>
          <w:rFonts w:eastAsia="Times New Roman" w:cs="Times New Roman"/>
          <w:sz w:val="24"/>
          <w:szCs w:val="24"/>
        </w:rPr>
      </w:pPr>
      <w:r w:rsidRPr="00FA34A8">
        <w:rPr>
          <w:rFonts w:eastAsia="Times New Roman" w:cs="Arial"/>
          <w:sz w:val="24"/>
          <w:szCs w:val="24"/>
        </w:rPr>
        <w:t>big</w:t>
      </w:r>
      <w:r w:rsidRPr="00FA34A8">
        <w:rPr>
          <w:rFonts w:eastAsia="Times New Roman" w:cs="Arial"/>
          <w:sz w:val="24"/>
          <w:szCs w:val="24"/>
        </w:rPr>
        <w:sym w:font="Wingdings" w:char="F0E0"/>
      </w:r>
      <w:r w:rsidRPr="00FA34A8">
        <w:rPr>
          <w:rFonts w:eastAsia="Times New Roman" w:cs="Arial"/>
          <w:sz w:val="24"/>
          <w:szCs w:val="24"/>
        </w:rPr>
        <w:t>dig</w:t>
      </w:r>
      <w:r w:rsidRPr="00FA34A8">
        <w:rPr>
          <w:rFonts w:eastAsia="Times New Roman" w:cs="Arial"/>
          <w:sz w:val="24"/>
          <w:szCs w:val="24"/>
        </w:rPr>
        <w:tab/>
        <w:t>drag</w:t>
      </w:r>
      <w:r w:rsidRPr="00FA34A8">
        <w:rPr>
          <w:rFonts w:eastAsia="Times New Roman" w:cs="Arial"/>
          <w:sz w:val="24"/>
          <w:szCs w:val="24"/>
        </w:rPr>
        <w:sym w:font="Wingdings" w:char="F0E0"/>
      </w:r>
      <w:r w:rsidRPr="00FA34A8">
        <w:rPr>
          <w:rFonts w:eastAsia="Times New Roman" w:cs="Arial"/>
          <w:sz w:val="24"/>
          <w:szCs w:val="24"/>
        </w:rPr>
        <w:t>brag</w:t>
      </w:r>
      <w:r w:rsidRPr="00FA34A8">
        <w:rPr>
          <w:rFonts w:eastAsia="Times New Roman" w:cs="Arial"/>
          <w:sz w:val="24"/>
          <w:szCs w:val="24"/>
        </w:rPr>
        <w:tab/>
        <w:t>brown</w:t>
      </w:r>
      <w:r w:rsidRPr="00FA34A8">
        <w:rPr>
          <w:rFonts w:eastAsia="Times New Roman" w:cs="Arial"/>
          <w:sz w:val="24"/>
          <w:szCs w:val="24"/>
        </w:rPr>
        <w:sym w:font="Wingdings" w:char="F0E0"/>
      </w:r>
      <w:r w:rsidRPr="00FA34A8">
        <w:rPr>
          <w:rFonts w:eastAsia="Times New Roman" w:cs="Arial"/>
          <w:sz w:val="24"/>
          <w:szCs w:val="24"/>
        </w:rPr>
        <w:t>drown</w:t>
      </w:r>
      <w:r w:rsidRPr="00FA34A8">
        <w:rPr>
          <w:rFonts w:eastAsia="Times New Roman" w:cs="Arial"/>
          <w:sz w:val="24"/>
          <w:szCs w:val="24"/>
        </w:rPr>
        <w:tab/>
      </w:r>
    </w:p>
    <w:p w:rsidR="003200B1" w:rsidRPr="00FA34A8" w:rsidRDefault="003200B1" w:rsidP="003200B1">
      <w:pPr>
        <w:spacing w:after="0" w:line="240" w:lineRule="auto"/>
        <w:rPr>
          <w:rFonts w:eastAsia="Times New Roman" w:cs="Times New Roman"/>
          <w:sz w:val="24"/>
          <w:szCs w:val="24"/>
        </w:rPr>
      </w:pPr>
      <w:r w:rsidRPr="00FA34A8">
        <w:rPr>
          <w:rFonts w:eastAsia="Times New Roman" w:cs="Arial"/>
          <w:sz w:val="24"/>
          <w:szCs w:val="24"/>
        </w:rPr>
        <w:t xml:space="preserve">Letter confusion with other letters can also be created by certain writing styles. For example loopy cursive crossover print can create confusion with additional letters. The loopy cursive writing can create confusion between i-j-l. When curves and loops are added, i-j-l , these letters which are distinct under normal block print also become visually similar. Loopy writing of  k &amp; h as  k-h   can create confusion not just between k-h but also with ch-ck. As a result, some students who learn these loopy cursive crossover styles will make errors such as: </w:t>
      </w:r>
    </w:p>
    <w:p w:rsidR="00D035B2" w:rsidRPr="00FA34A8" w:rsidRDefault="003200B1" w:rsidP="003200B1">
      <w:pPr>
        <w:tabs>
          <w:tab w:val="left" w:pos="2340"/>
          <w:tab w:val="left" w:pos="4500"/>
          <w:tab w:val="left" w:pos="6660"/>
          <w:tab w:val="left" w:pos="8640"/>
        </w:tabs>
        <w:spacing w:after="0" w:line="240" w:lineRule="auto"/>
        <w:ind w:left="720"/>
        <w:rPr>
          <w:rFonts w:eastAsia="Times New Roman" w:cs="Arial"/>
          <w:sz w:val="24"/>
          <w:szCs w:val="24"/>
        </w:rPr>
      </w:pPr>
      <w:r w:rsidRPr="00FA34A8">
        <w:rPr>
          <w:rFonts w:eastAsia="Times New Roman" w:cs="Arial"/>
          <w:sz w:val="24"/>
          <w:szCs w:val="24"/>
        </w:rPr>
        <w:t xml:space="preserve">ask </w:t>
      </w:r>
      <w:r w:rsidRPr="00FA34A8">
        <w:rPr>
          <w:rFonts w:eastAsia="Times New Roman" w:cs="Arial"/>
          <w:sz w:val="24"/>
          <w:szCs w:val="24"/>
        </w:rPr>
        <w:sym w:font="Wingdings" w:char="F0E0"/>
      </w:r>
      <w:r w:rsidRPr="00FA34A8">
        <w:rPr>
          <w:rFonts w:eastAsia="Times New Roman" w:cs="Arial"/>
          <w:sz w:val="24"/>
          <w:szCs w:val="24"/>
        </w:rPr>
        <w:t xml:space="preserve"> ash  </w:t>
      </w:r>
      <w:r w:rsidRPr="00FA34A8">
        <w:rPr>
          <w:rFonts w:eastAsia="Times New Roman" w:cs="Arial"/>
          <w:sz w:val="24"/>
          <w:szCs w:val="24"/>
        </w:rPr>
        <w:tab/>
        <w:t xml:space="preserve">much </w:t>
      </w:r>
      <w:r w:rsidRPr="00FA34A8">
        <w:rPr>
          <w:rFonts w:eastAsia="Times New Roman" w:cs="Arial"/>
          <w:sz w:val="24"/>
          <w:szCs w:val="24"/>
        </w:rPr>
        <w:sym w:font="Wingdings" w:char="F0E0"/>
      </w:r>
      <w:r w:rsidRPr="00FA34A8">
        <w:rPr>
          <w:rFonts w:eastAsia="Times New Roman" w:cs="Arial"/>
          <w:sz w:val="24"/>
          <w:szCs w:val="24"/>
        </w:rPr>
        <w:t xml:space="preserve"> muck</w:t>
      </w:r>
      <w:r w:rsidRPr="00FA34A8">
        <w:rPr>
          <w:rFonts w:eastAsia="Times New Roman" w:cs="Arial"/>
          <w:sz w:val="24"/>
          <w:szCs w:val="24"/>
        </w:rPr>
        <w:tab/>
        <w:t xml:space="preserve">mash </w:t>
      </w:r>
      <w:r w:rsidRPr="00FA34A8">
        <w:rPr>
          <w:rFonts w:eastAsia="Times New Roman" w:cs="Arial"/>
          <w:sz w:val="24"/>
          <w:szCs w:val="24"/>
        </w:rPr>
        <w:sym w:font="Wingdings" w:char="F0E0"/>
      </w:r>
      <w:r w:rsidRPr="00FA34A8">
        <w:rPr>
          <w:rFonts w:eastAsia="Times New Roman" w:cs="Arial"/>
          <w:sz w:val="24"/>
          <w:szCs w:val="24"/>
        </w:rPr>
        <w:t xml:space="preserve"> mask   </w:t>
      </w:r>
      <w:r w:rsidRPr="00FA34A8">
        <w:rPr>
          <w:rFonts w:eastAsia="Times New Roman" w:cs="Arial"/>
          <w:sz w:val="24"/>
          <w:szCs w:val="24"/>
        </w:rPr>
        <w:tab/>
        <w:t xml:space="preserve">racket </w:t>
      </w:r>
      <w:r w:rsidRPr="00FA34A8">
        <w:rPr>
          <w:rFonts w:eastAsia="Times New Roman" w:cs="Arial"/>
          <w:sz w:val="24"/>
          <w:szCs w:val="24"/>
        </w:rPr>
        <w:sym w:font="Wingdings" w:char="F0E0"/>
      </w:r>
      <w:r w:rsidRPr="00FA34A8">
        <w:rPr>
          <w:rFonts w:eastAsia="Times New Roman" w:cs="Arial"/>
          <w:sz w:val="24"/>
          <w:szCs w:val="24"/>
        </w:rPr>
        <w:t xml:space="preserve"> rachet</w:t>
      </w:r>
      <w:r w:rsidRPr="00FA34A8">
        <w:rPr>
          <w:rFonts w:eastAsia="Times New Roman" w:cs="Arial"/>
          <w:sz w:val="24"/>
          <w:szCs w:val="24"/>
        </w:rPr>
        <w:tab/>
      </w:r>
    </w:p>
    <w:p w:rsidR="003200B1" w:rsidRPr="00FA34A8" w:rsidRDefault="003200B1" w:rsidP="003200B1">
      <w:pPr>
        <w:tabs>
          <w:tab w:val="left" w:pos="2340"/>
          <w:tab w:val="left" w:pos="4500"/>
          <w:tab w:val="left" w:pos="6660"/>
          <w:tab w:val="left" w:pos="8640"/>
        </w:tabs>
        <w:spacing w:after="0" w:line="240" w:lineRule="auto"/>
        <w:ind w:left="720"/>
        <w:rPr>
          <w:rFonts w:eastAsia="Times New Roman" w:cs="Times New Roman"/>
          <w:sz w:val="24"/>
          <w:szCs w:val="24"/>
        </w:rPr>
      </w:pPr>
      <w:r w:rsidRPr="00FA34A8">
        <w:rPr>
          <w:rFonts w:eastAsia="Times New Roman" w:cs="Arial"/>
          <w:sz w:val="24"/>
          <w:szCs w:val="24"/>
        </w:rPr>
        <w:t xml:space="preserve">basket </w:t>
      </w:r>
      <w:r w:rsidRPr="00FA34A8">
        <w:rPr>
          <w:rFonts w:eastAsia="Times New Roman" w:cs="Arial"/>
          <w:sz w:val="24"/>
          <w:szCs w:val="24"/>
        </w:rPr>
        <w:sym w:font="Wingdings" w:char="F0E0"/>
      </w:r>
      <w:r w:rsidRPr="00FA34A8">
        <w:rPr>
          <w:rFonts w:eastAsia="Times New Roman" w:cs="Arial"/>
          <w:sz w:val="24"/>
          <w:szCs w:val="24"/>
        </w:rPr>
        <w:t xml:space="preserve"> bashet</w:t>
      </w:r>
    </w:p>
    <w:p w:rsidR="003200B1" w:rsidRPr="00FA34A8" w:rsidRDefault="003200B1" w:rsidP="003200B1">
      <w:pPr>
        <w:tabs>
          <w:tab w:val="left" w:pos="2340"/>
          <w:tab w:val="left" w:pos="4500"/>
          <w:tab w:val="left" w:pos="6660"/>
          <w:tab w:val="left" w:pos="8640"/>
        </w:tabs>
        <w:spacing w:after="0" w:line="240" w:lineRule="auto"/>
        <w:ind w:left="720"/>
        <w:rPr>
          <w:rFonts w:eastAsia="Times New Roman" w:cs="Times New Roman"/>
          <w:sz w:val="24"/>
          <w:szCs w:val="24"/>
        </w:rPr>
      </w:pPr>
      <w:r w:rsidRPr="00FA34A8">
        <w:rPr>
          <w:rFonts w:eastAsia="Times New Roman" w:cs="Arial"/>
          <w:sz w:val="24"/>
          <w:szCs w:val="24"/>
        </w:rPr>
        <w:t xml:space="preserve">hill </w:t>
      </w:r>
      <w:r w:rsidRPr="00FA34A8">
        <w:rPr>
          <w:rFonts w:eastAsia="Times New Roman" w:cs="Arial"/>
          <w:sz w:val="24"/>
          <w:szCs w:val="24"/>
        </w:rPr>
        <w:sym w:font="Wingdings" w:char="F0E0"/>
      </w:r>
      <w:r w:rsidRPr="00FA34A8">
        <w:rPr>
          <w:rFonts w:eastAsia="Times New Roman" w:cs="Arial"/>
          <w:sz w:val="24"/>
          <w:szCs w:val="24"/>
        </w:rPr>
        <w:t xml:space="preserve"> kill</w:t>
      </w:r>
      <w:r w:rsidRPr="00FA34A8">
        <w:rPr>
          <w:rFonts w:eastAsia="Times New Roman" w:cs="Arial"/>
          <w:sz w:val="24"/>
          <w:szCs w:val="24"/>
        </w:rPr>
        <w:tab/>
        <w:t xml:space="preserve">joint </w:t>
      </w:r>
      <w:r w:rsidRPr="00FA34A8">
        <w:rPr>
          <w:rFonts w:eastAsia="Times New Roman" w:cs="Arial"/>
          <w:sz w:val="24"/>
          <w:szCs w:val="24"/>
        </w:rPr>
        <w:sym w:font="Wingdings" w:char="F0E0"/>
      </w:r>
      <w:r w:rsidRPr="00FA34A8">
        <w:rPr>
          <w:rFonts w:eastAsia="Times New Roman" w:cs="Arial"/>
          <w:sz w:val="24"/>
          <w:szCs w:val="24"/>
        </w:rPr>
        <w:t xml:space="preserve"> loint  </w:t>
      </w:r>
      <w:r w:rsidRPr="00FA34A8">
        <w:rPr>
          <w:rFonts w:eastAsia="Times New Roman" w:cs="Arial"/>
          <w:sz w:val="24"/>
          <w:szCs w:val="24"/>
        </w:rPr>
        <w:tab/>
      </w:r>
    </w:p>
    <w:p w:rsidR="008C61B6" w:rsidRPr="00FA34A8" w:rsidRDefault="003200B1" w:rsidP="003200B1">
      <w:pPr>
        <w:spacing w:after="0" w:line="240" w:lineRule="auto"/>
        <w:rPr>
          <w:rFonts w:eastAsia="Times New Roman" w:cs="Arial"/>
          <w:sz w:val="24"/>
          <w:szCs w:val="24"/>
        </w:rPr>
      </w:pPr>
      <w:r w:rsidRPr="00FA34A8">
        <w:rPr>
          <w:rFonts w:eastAsia="Times New Roman" w:cs="Arial"/>
          <w:sz w:val="24"/>
          <w:szCs w:val="24"/>
        </w:rPr>
        <w:t xml:space="preserve">Remediation for these letter confusion errors is to have the student repeatedly print the letters with proper formation in normal block style print. While print or font style is usually irrelevant for skilled readers it can create additional difficulty in students who are learning the printed language. </w:t>
      </w:r>
    </w:p>
    <w:p w:rsidR="002F3F4C" w:rsidRPr="00FA34A8" w:rsidRDefault="002F3F4C" w:rsidP="003200B1">
      <w:pPr>
        <w:spacing w:after="0" w:line="240" w:lineRule="auto"/>
        <w:rPr>
          <w:rFonts w:eastAsia="Times New Roman" w:cs="Arial"/>
          <w:sz w:val="24"/>
          <w:szCs w:val="24"/>
        </w:rPr>
      </w:pPr>
    </w:p>
    <w:p w:rsidR="002F3F4C" w:rsidRPr="00FA34A8" w:rsidRDefault="002F3F4C" w:rsidP="002F3F4C">
      <w:pPr>
        <w:rPr>
          <w:rFonts w:cs="Times New Roman"/>
          <w:b/>
          <w:color w:val="00B0F0"/>
          <w:sz w:val="32"/>
          <w:szCs w:val="32"/>
          <w:u w:val="single"/>
        </w:rPr>
      </w:pPr>
      <w:r w:rsidRPr="00FA34A8">
        <w:rPr>
          <w:rFonts w:cs="Times New Roman"/>
          <w:b/>
          <w:color w:val="00B0F0"/>
          <w:sz w:val="32"/>
          <w:szCs w:val="32"/>
          <w:u w:val="single"/>
        </w:rPr>
        <w:t>Comprehension Reading Issues:</w:t>
      </w:r>
    </w:p>
    <w:p w:rsidR="002F3F4C" w:rsidRPr="00FA34A8" w:rsidRDefault="002F3F4C" w:rsidP="002F3F4C">
      <w:pPr>
        <w:spacing w:before="100" w:beforeAutospacing="1" w:after="100" w:afterAutospacing="1" w:line="240" w:lineRule="auto"/>
        <w:rPr>
          <w:rFonts w:eastAsia="Times New Roman" w:cs="Times New Roman"/>
          <w:sz w:val="24"/>
          <w:szCs w:val="24"/>
        </w:rPr>
      </w:pPr>
      <w:r w:rsidRPr="00FA34A8">
        <w:rPr>
          <w:rFonts w:eastAsia="Times New Roman" w:cs="Times New Roman"/>
          <w:sz w:val="24"/>
          <w:szCs w:val="24"/>
        </w:rPr>
        <w:t>“Is reading an art or a science?”  To answer this, reading teachers and students, as well as adult non- or limited readers, may benefit from review of what I like to call “</w:t>
      </w:r>
      <w:r w:rsidRPr="00FA34A8">
        <w:rPr>
          <w:rFonts w:eastAsia="Times New Roman" w:cs="Times New Roman"/>
          <w:b/>
          <w:bCs/>
          <w:sz w:val="24"/>
          <w:szCs w:val="24"/>
        </w:rPr>
        <w:t>The Super Seven</w:t>
      </w:r>
      <w:r w:rsidRPr="00FA34A8">
        <w:rPr>
          <w:rFonts w:eastAsia="Times New Roman" w:cs="Times New Roman"/>
          <w:sz w:val="24"/>
          <w:szCs w:val="24"/>
        </w:rPr>
        <w:t xml:space="preserve">.”   These are the </w:t>
      </w:r>
      <w:r w:rsidRPr="00FA34A8">
        <w:rPr>
          <w:rFonts w:eastAsia="Times New Roman" w:cs="Times New Roman"/>
          <w:b/>
          <w:bCs/>
          <w:sz w:val="24"/>
          <w:szCs w:val="24"/>
        </w:rPr>
        <w:t>seven skills, processes or talents</w:t>
      </w:r>
      <w:r w:rsidRPr="00FA34A8">
        <w:rPr>
          <w:rFonts w:eastAsia="Times New Roman" w:cs="Times New Roman"/>
          <w:sz w:val="24"/>
          <w:szCs w:val="24"/>
        </w:rPr>
        <w:t xml:space="preserve"> needed to be proficient and competent at both the art and science of reading:</w:t>
      </w:r>
    </w:p>
    <w:p w:rsidR="002F3F4C" w:rsidRPr="00FA34A8" w:rsidRDefault="002F3F4C" w:rsidP="002F3F4C">
      <w:pPr>
        <w:numPr>
          <w:ilvl w:val="0"/>
          <w:numId w:val="1"/>
        </w:numPr>
        <w:spacing w:before="100" w:beforeAutospacing="1" w:after="100" w:afterAutospacing="1" w:line="240" w:lineRule="auto"/>
        <w:rPr>
          <w:rFonts w:eastAsia="Times New Roman" w:cs="Times New Roman"/>
          <w:sz w:val="24"/>
          <w:szCs w:val="24"/>
        </w:rPr>
      </w:pPr>
      <w:r w:rsidRPr="00FA34A8">
        <w:rPr>
          <w:rFonts w:eastAsia="Times New Roman" w:cs="Times New Roman"/>
          <w:sz w:val="24"/>
          <w:szCs w:val="24"/>
        </w:rPr>
        <w:lastRenderedPageBreak/>
        <w:t>decoding—sound-symbol association</w:t>
      </w:r>
    </w:p>
    <w:p w:rsidR="002F3F4C" w:rsidRPr="00FA34A8" w:rsidRDefault="002F3F4C" w:rsidP="002F3F4C">
      <w:pPr>
        <w:numPr>
          <w:ilvl w:val="0"/>
          <w:numId w:val="1"/>
        </w:numPr>
        <w:spacing w:before="100" w:beforeAutospacing="1" w:after="100" w:afterAutospacing="1" w:line="240" w:lineRule="auto"/>
        <w:rPr>
          <w:rFonts w:eastAsia="Times New Roman" w:cs="Times New Roman"/>
          <w:sz w:val="24"/>
          <w:szCs w:val="24"/>
        </w:rPr>
      </w:pPr>
      <w:r w:rsidRPr="00FA34A8">
        <w:rPr>
          <w:rFonts w:eastAsia="Times New Roman" w:cs="Times New Roman"/>
          <w:sz w:val="24"/>
          <w:szCs w:val="24"/>
        </w:rPr>
        <w:t>vocabulary—definition and pronunciation of words</w:t>
      </w:r>
    </w:p>
    <w:p w:rsidR="002F3F4C" w:rsidRPr="00FA34A8" w:rsidRDefault="002F3F4C" w:rsidP="002F3F4C">
      <w:pPr>
        <w:numPr>
          <w:ilvl w:val="0"/>
          <w:numId w:val="1"/>
        </w:numPr>
        <w:spacing w:before="100" w:beforeAutospacing="1" w:after="100" w:afterAutospacing="1" w:line="240" w:lineRule="auto"/>
        <w:rPr>
          <w:rFonts w:eastAsia="Times New Roman" w:cs="Times New Roman"/>
          <w:sz w:val="24"/>
          <w:szCs w:val="24"/>
        </w:rPr>
      </w:pPr>
      <w:r w:rsidRPr="00FA34A8">
        <w:rPr>
          <w:rFonts w:eastAsia="Times New Roman" w:cs="Times New Roman"/>
          <w:sz w:val="24"/>
          <w:szCs w:val="24"/>
        </w:rPr>
        <w:t>fluency/prosody—appropriate speed with accuracy and inflection</w:t>
      </w:r>
    </w:p>
    <w:p w:rsidR="002F3F4C" w:rsidRPr="00FA34A8" w:rsidRDefault="002F3F4C" w:rsidP="002F3F4C">
      <w:pPr>
        <w:numPr>
          <w:ilvl w:val="0"/>
          <w:numId w:val="1"/>
        </w:numPr>
        <w:spacing w:before="100" w:beforeAutospacing="1" w:after="100" w:afterAutospacing="1" w:line="240" w:lineRule="auto"/>
        <w:rPr>
          <w:rFonts w:eastAsia="Times New Roman" w:cs="Times New Roman"/>
          <w:sz w:val="24"/>
          <w:szCs w:val="24"/>
        </w:rPr>
      </w:pPr>
      <w:r w:rsidRPr="00FA34A8">
        <w:rPr>
          <w:rFonts w:eastAsia="Times New Roman" w:cs="Times New Roman"/>
          <w:sz w:val="24"/>
          <w:szCs w:val="24"/>
        </w:rPr>
        <w:t>syntax—sentence structure, word and phrase associations</w:t>
      </w:r>
    </w:p>
    <w:p w:rsidR="002F3F4C" w:rsidRPr="00FA34A8" w:rsidRDefault="002F3F4C" w:rsidP="002F3F4C">
      <w:pPr>
        <w:numPr>
          <w:ilvl w:val="0"/>
          <w:numId w:val="1"/>
        </w:numPr>
        <w:spacing w:before="100" w:beforeAutospacing="1" w:after="100" w:afterAutospacing="1" w:line="240" w:lineRule="auto"/>
        <w:rPr>
          <w:rFonts w:eastAsia="Times New Roman" w:cs="Times New Roman"/>
          <w:sz w:val="24"/>
          <w:szCs w:val="24"/>
        </w:rPr>
      </w:pPr>
      <w:r w:rsidRPr="00FA34A8">
        <w:rPr>
          <w:rFonts w:eastAsia="Times New Roman" w:cs="Times New Roman"/>
          <w:sz w:val="24"/>
          <w:szCs w:val="24"/>
        </w:rPr>
        <w:t>semantics—changes of word meanings in context</w:t>
      </w:r>
    </w:p>
    <w:p w:rsidR="002F3F4C" w:rsidRPr="00FA34A8" w:rsidRDefault="002F3F4C" w:rsidP="002F3F4C">
      <w:pPr>
        <w:numPr>
          <w:ilvl w:val="0"/>
          <w:numId w:val="1"/>
        </w:numPr>
        <w:spacing w:before="100" w:beforeAutospacing="1" w:after="100" w:afterAutospacing="1" w:line="240" w:lineRule="auto"/>
        <w:rPr>
          <w:rFonts w:eastAsia="Times New Roman" w:cs="Times New Roman"/>
          <w:sz w:val="24"/>
          <w:szCs w:val="24"/>
        </w:rPr>
      </w:pPr>
      <w:r w:rsidRPr="00FA34A8">
        <w:rPr>
          <w:rFonts w:eastAsia="Times New Roman" w:cs="Times New Roman"/>
          <w:sz w:val="24"/>
          <w:szCs w:val="24"/>
        </w:rPr>
        <w:t>schematics—prior knowledge, culture and memories</w:t>
      </w:r>
    </w:p>
    <w:p w:rsidR="002F3F4C" w:rsidRPr="00FA34A8" w:rsidRDefault="002F3F4C" w:rsidP="002F3F4C">
      <w:pPr>
        <w:numPr>
          <w:ilvl w:val="0"/>
          <w:numId w:val="1"/>
        </w:numPr>
        <w:spacing w:before="100" w:beforeAutospacing="1" w:after="100" w:afterAutospacing="1" w:line="240" w:lineRule="auto"/>
        <w:rPr>
          <w:rFonts w:eastAsia="Times New Roman" w:cs="Times New Roman"/>
          <w:sz w:val="24"/>
          <w:szCs w:val="24"/>
        </w:rPr>
      </w:pPr>
      <w:r w:rsidRPr="00FA34A8">
        <w:rPr>
          <w:rFonts w:eastAsia="Times New Roman" w:cs="Times New Roman"/>
          <w:sz w:val="24"/>
          <w:szCs w:val="24"/>
        </w:rPr>
        <w:t>pragmatics—intended meaning of the writer</w:t>
      </w:r>
    </w:p>
    <w:p w:rsidR="002F3F4C" w:rsidRPr="00FA34A8" w:rsidRDefault="008544D6" w:rsidP="002F3F4C">
      <w:pPr>
        <w:spacing w:before="100" w:beforeAutospacing="1" w:after="100" w:afterAutospacing="1" w:line="240" w:lineRule="auto"/>
        <w:rPr>
          <w:rFonts w:eastAsia="Times New Roman" w:cs="Times New Roman"/>
          <w:sz w:val="24"/>
          <w:szCs w:val="24"/>
        </w:rPr>
      </w:pPr>
      <w:r w:rsidRPr="00FA34A8">
        <w:rPr>
          <w:rFonts w:eastAsia="Times New Roman" w:cs="Times New Roman"/>
          <w:sz w:val="24"/>
          <w:szCs w:val="24"/>
        </w:rPr>
        <w:t>Adults and children who struggle with the science of reading often do not get to the art of reading, so they do not experience the joy and wonder of all the knowledge and entertainment available through the printed page.</w:t>
      </w:r>
    </w:p>
    <w:p w:rsidR="002F3F4C" w:rsidRPr="007F0E61" w:rsidRDefault="002F3F4C" w:rsidP="002F3F4C">
      <w:pPr>
        <w:keepNext/>
        <w:keepLines/>
        <w:spacing w:before="40" w:after="0"/>
        <w:outlineLvl w:val="1"/>
        <w:rPr>
          <w:rFonts w:eastAsiaTheme="majorEastAsia" w:cstheme="majorBidi"/>
          <w:color w:val="2E74B5" w:themeColor="accent1" w:themeShade="BF"/>
          <w:sz w:val="26"/>
          <w:szCs w:val="26"/>
          <w:u w:val="single"/>
        </w:rPr>
      </w:pPr>
      <w:r w:rsidRPr="007F0E61">
        <w:rPr>
          <w:rFonts w:eastAsiaTheme="majorEastAsia" w:cstheme="majorBidi"/>
          <w:color w:val="2E74B5" w:themeColor="accent1" w:themeShade="BF"/>
          <w:sz w:val="26"/>
          <w:szCs w:val="26"/>
          <w:u w:val="single"/>
        </w:rPr>
        <w:t>Decoding and Word-Recognition Issues</w:t>
      </w:r>
    </w:p>
    <w:p w:rsidR="002F3F4C" w:rsidRPr="00FA34A8" w:rsidRDefault="00FA34A8" w:rsidP="002F3F4C">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Decoding</w:t>
      </w:r>
      <w:hyperlink r:id="rId11" w:history="1"/>
      <w:r w:rsidR="002F3F4C" w:rsidRPr="00FA34A8">
        <w:rPr>
          <w:rFonts w:eastAsia="Times New Roman" w:cs="Times New Roman"/>
          <w:sz w:val="24"/>
          <w:szCs w:val="24"/>
        </w:rPr>
        <w:t xml:space="preserve"> is the term for sounding out letters and words. Being able to match letters to their sounds is an essential step in learning how to read. In fact, decoding is the foundation on which all other reading instruction builds.</w:t>
      </w:r>
    </w:p>
    <w:p w:rsidR="002F3F4C" w:rsidRPr="007F0E61" w:rsidRDefault="002F3F4C" w:rsidP="002F3F4C">
      <w:pPr>
        <w:keepNext/>
        <w:keepLines/>
        <w:spacing w:before="40" w:after="0"/>
        <w:outlineLvl w:val="1"/>
        <w:rPr>
          <w:rFonts w:eastAsiaTheme="majorEastAsia" w:cstheme="majorBidi"/>
          <w:color w:val="2E74B5" w:themeColor="accent1" w:themeShade="BF"/>
          <w:sz w:val="26"/>
          <w:szCs w:val="26"/>
          <w:u w:val="single"/>
        </w:rPr>
      </w:pPr>
      <w:r w:rsidRPr="007F0E61">
        <w:rPr>
          <w:rFonts w:eastAsiaTheme="majorEastAsia" w:cstheme="majorBidi"/>
          <w:color w:val="2E74B5" w:themeColor="accent1" w:themeShade="BF"/>
          <w:sz w:val="26"/>
          <w:szCs w:val="26"/>
          <w:u w:val="single"/>
        </w:rPr>
        <w:t>Reading Fluency</w:t>
      </w:r>
    </w:p>
    <w:p w:rsidR="002F3F4C" w:rsidRPr="00FA34A8" w:rsidRDefault="002F3F4C" w:rsidP="002F3F4C">
      <w:pPr>
        <w:spacing w:before="100" w:beforeAutospacing="1" w:after="100" w:afterAutospacing="1" w:line="240" w:lineRule="auto"/>
        <w:rPr>
          <w:rFonts w:eastAsia="Times New Roman" w:cs="Times New Roman"/>
          <w:sz w:val="24"/>
          <w:szCs w:val="24"/>
        </w:rPr>
      </w:pPr>
      <w:r w:rsidRPr="00FA34A8">
        <w:rPr>
          <w:rFonts w:eastAsia="Times New Roman" w:cs="Times New Roman"/>
          <w:sz w:val="24"/>
          <w:szCs w:val="24"/>
        </w:rPr>
        <w:t xml:space="preserve">Decoding is very important. But </w:t>
      </w:r>
      <w:r w:rsidR="00FA34A8">
        <w:rPr>
          <w:rFonts w:eastAsia="Times New Roman" w:cs="Times New Roman"/>
          <w:sz w:val="24"/>
          <w:szCs w:val="24"/>
        </w:rPr>
        <w:t>sight words</w:t>
      </w:r>
      <w:hyperlink r:id="rId12" w:history="1"/>
      <w:r w:rsidRPr="00FA34A8">
        <w:rPr>
          <w:rFonts w:eastAsia="Times New Roman" w:cs="Times New Roman"/>
          <w:sz w:val="24"/>
          <w:szCs w:val="24"/>
        </w:rPr>
        <w:t xml:space="preserve"> are important too. The more words a person can recognize at a glance (without having to sound them out), the faster he’ll be able to read.</w:t>
      </w:r>
    </w:p>
    <w:p w:rsidR="002F3F4C" w:rsidRPr="007F0E61" w:rsidRDefault="002F3F4C" w:rsidP="002F3F4C">
      <w:pPr>
        <w:keepNext/>
        <w:keepLines/>
        <w:spacing w:before="40" w:after="0"/>
        <w:outlineLvl w:val="1"/>
        <w:rPr>
          <w:rFonts w:eastAsiaTheme="majorEastAsia" w:cstheme="majorBidi"/>
          <w:color w:val="2E74B5" w:themeColor="accent1" w:themeShade="BF"/>
          <w:sz w:val="26"/>
          <w:szCs w:val="26"/>
          <w:u w:val="single"/>
        </w:rPr>
      </w:pPr>
      <w:r w:rsidRPr="007F0E61">
        <w:rPr>
          <w:rFonts w:eastAsiaTheme="majorEastAsia" w:cstheme="majorBidi"/>
          <w:color w:val="2E74B5" w:themeColor="accent1" w:themeShade="BF"/>
          <w:sz w:val="26"/>
          <w:szCs w:val="26"/>
          <w:u w:val="single"/>
        </w:rPr>
        <w:t>Focus and Attention Issues</w:t>
      </w:r>
    </w:p>
    <w:p w:rsidR="002F3F4C" w:rsidRPr="00FA34A8" w:rsidRDefault="002F3F4C" w:rsidP="002F3F4C">
      <w:pPr>
        <w:spacing w:before="100" w:beforeAutospacing="1" w:after="100" w:afterAutospacing="1" w:line="240" w:lineRule="auto"/>
        <w:rPr>
          <w:rFonts w:eastAsia="Times New Roman" w:cs="Times New Roman"/>
          <w:sz w:val="24"/>
          <w:szCs w:val="24"/>
        </w:rPr>
      </w:pPr>
      <w:r w:rsidRPr="00FA34A8">
        <w:rPr>
          <w:rFonts w:eastAsia="Times New Roman" w:cs="Times New Roman"/>
          <w:sz w:val="24"/>
          <w:szCs w:val="24"/>
        </w:rPr>
        <w:t xml:space="preserve">Attention issues are another reason why a person might have trouble understanding what he reads. Good </w:t>
      </w:r>
      <w:r w:rsidR="00FA34A8">
        <w:rPr>
          <w:rFonts w:eastAsia="Times New Roman" w:cs="Times New Roman"/>
          <w:sz w:val="24"/>
          <w:szCs w:val="24"/>
        </w:rPr>
        <w:t xml:space="preserve">reading comprehension </w:t>
      </w:r>
      <w:r w:rsidRPr="00FA34A8">
        <w:rPr>
          <w:rFonts w:eastAsia="Times New Roman" w:cs="Times New Roman"/>
          <w:sz w:val="24"/>
          <w:szCs w:val="24"/>
        </w:rPr>
        <w:t>depends on being able to ignore distractions.</w:t>
      </w:r>
    </w:p>
    <w:p w:rsidR="002F3F4C" w:rsidRPr="007F0E61" w:rsidRDefault="002F3F4C" w:rsidP="002F3F4C">
      <w:pPr>
        <w:rPr>
          <w:rFonts w:eastAsia="Times New Roman" w:cs="Times New Roman"/>
          <w:b/>
          <w:bCs/>
          <w:sz w:val="24"/>
          <w:szCs w:val="24"/>
          <w:u w:val="single"/>
        </w:rPr>
      </w:pPr>
      <w:r w:rsidRPr="007F0E61">
        <w:rPr>
          <w:rFonts w:eastAsiaTheme="majorEastAsia" w:cstheme="majorBidi"/>
          <w:color w:val="2E74B5" w:themeColor="accent1" w:themeShade="BF"/>
          <w:sz w:val="26"/>
          <w:szCs w:val="26"/>
          <w:u w:val="single"/>
        </w:rPr>
        <w:t>Vocabulary and comprehension:</w:t>
      </w:r>
    </w:p>
    <w:p w:rsidR="002F3F4C" w:rsidRPr="00FA34A8" w:rsidRDefault="002F3F4C" w:rsidP="002F3F4C">
      <w:pPr>
        <w:rPr>
          <w:rFonts w:eastAsia="Times New Roman" w:cs="Times New Roman"/>
          <w:b/>
          <w:bCs/>
          <w:sz w:val="24"/>
          <w:szCs w:val="24"/>
        </w:rPr>
      </w:pPr>
      <w:r w:rsidRPr="00FA34A8">
        <w:rPr>
          <w:rFonts w:eastAsia="Times New Roman" w:cs="Times New Roman"/>
          <w:sz w:val="24"/>
          <w:szCs w:val="24"/>
        </w:rPr>
        <w:t xml:space="preserve"> It's a truth universally acknowledged that students with larger vocabularies are also much better at reading. </w:t>
      </w:r>
    </w:p>
    <w:p w:rsidR="002F3F4C" w:rsidRPr="00FA34A8" w:rsidRDefault="002F3F4C" w:rsidP="002F3F4C">
      <w:pPr>
        <w:keepNext/>
        <w:keepLines/>
        <w:spacing w:before="40" w:after="0"/>
        <w:outlineLvl w:val="1"/>
        <w:rPr>
          <w:rFonts w:eastAsiaTheme="majorEastAsia" w:cs="Times New Roman"/>
          <w:b/>
          <w:color w:val="00B0F0"/>
          <w:sz w:val="32"/>
          <w:szCs w:val="32"/>
          <w:u w:val="single"/>
        </w:rPr>
      </w:pPr>
      <w:r w:rsidRPr="00FA34A8">
        <w:rPr>
          <w:rFonts w:eastAsiaTheme="majorEastAsia" w:cs="Times New Roman"/>
          <w:b/>
          <w:color w:val="00B0F0"/>
          <w:sz w:val="32"/>
          <w:szCs w:val="32"/>
          <w:u w:val="single"/>
        </w:rPr>
        <w:t>Comprehension Skills and Strategies:</w:t>
      </w:r>
    </w:p>
    <w:p w:rsidR="002F3F4C" w:rsidRPr="00FA34A8" w:rsidRDefault="002F3F4C" w:rsidP="002F3F4C">
      <w:pPr>
        <w:spacing w:before="100" w:beforeAutospacing="1" w:after="100" w:afterAutospacing="1" w:line="240" w:lineRule="auto"/>
        <w:rPr>
          <w:rFonts w:eastAsia="Times New Roman" w:cs="Times New Roman"/>
          <w:sz w:val="24"/>
          <w:szCs w:val="24"/>
        </w:rPr>
      </w:pPr>
      <w:r w:rsidRPr="00FA34A8">
        <w:rPr>
          <w:rFonts w:eastAsia="Times New Roman" w:cs="Times New Roman"/>
          <w:sz w:val="24"/>
          <w:szCs w:val="24"/>
        </w:rPr>
        <w:t xml:space="preserve">Reading Comprehension questions are more familiar to most people than the other verbal questions on the </w:t>
      </w:r>
      <w:r w:rsidRPr="00FA34A8">
        <w:rPr>
          <w:rFonts w:eastAsia="Times New Roman" w:cs="Times New Roman"/>
          <w:b/>
          <w:sz w:val="24"/>
          <w:szCs w:val="24"/>
        </w:rPr>
        <w:t>GMAT</w:t>
      </w:r>
      <w:r w:rsidRPr="00FA34A8">
        <w:rPr>
          <w:rFonts w:eastAsia="Times New Roman" w:cs="Times New Roman"/>
          <w:sz w:val="24"/>
          <w:szCs w:val="24"/>
        </w:rPr>
        <w:t xml:space="preserve">. Part of it is that most people have encountered them before on the </w:t>
      </w:r>
      <w:r w:rsidRPr="00FA34A8">
        <w:rPr>
          <w:rFonts w:eastAsia="Times New Roman" w:cs="Times New Roman"/>
          <w:b/>
          <w:sz w:val="24"/>
          <w:szCs w:val="24"/>
        </w:rPr>
        <w:t>SAT</w:t>
      </w:r>
      <w:r w:rsidRPr="00FA34A8">
        <w:rPr>
          <w:rFonts w:eastAsia="Times New Roman" w:cs="Times New Roman"/>
          <w:sz w:val="24"/>
          <w:szCs w:val="24"/>
        </w:rPr>
        <w:t xml:space="preserve"> or </w:t>
      </w:r>
      <w:r w:rsidRPr="00FA34A8">
        <w:rPr>
          <w:rFonts w:eastAsia="Times New Roman" w:cs="Times New Roman"/>
          <w:b/>
          <w:sz w:val="24"/>
          <w:szCs w:val="24"/>
        </w:rPr>
        <w:t>ACT</w:t>
      </w:r>
      <w:r w:rsidRPr="00FA34A8">
        <w:rPr>
          <w:rFonts w:eastAsia="Times New Roman" w:cs="Times New Roman"/>
          <w:sz w:val="24"/>
          <w:szCs w:val="24"/>
        </w:rPr>
        <w:t xml:space="preserve">, and part of it is that the task of reading a passage and answering questions about it is more familiar than the tasks of fixing the grammar of sentences and analyzing the logic of arguments. But there are still plenty of ways to go wrong in Reading Comprehension. The following are five common mistakes people make that prevent them from maximizing their performance on Reading Comprehension. </w:t>
      </w:r>
    </w:p>
    <w:p w:rsidR="002F3F4C" w:rsidRPr="007F0E61" w:rsidRDefault="002F3F4C" w:rsidP="002F3F4C">
      <w:pPr>
        <w:keepNext/>
        <w:keepLines/>
        <w:spacing w:before="40" w:after="0"/>
        <w:outlineLvl w:val="1"/>
        <w:rPr>
          <w:rFonts w:eastAsiaTheme="majorEastAsia" w:cstheme="majorBidi"/>
          <w:color w:val="2E74B5" w:themeColor="accent1" w:themeShade="BF"/>
          <w:sz w:val="26"/>
          <w:szCs w:val="26"/>
          <w:u w:val="single"/>
        </w:rPr>
      </w:pPr>
      <w:r w:rsidRPr="007F0E61">
        <w:rPr>
          <w:rFonts w:eastAsiaTheme="majorEastAsia" w:cstheme="majorBidi"/>
          <w:color w:val="2E74B5" w:themeColor="accent1" w:themeShade="BF"/>
          <w:sz w:val="26"/>
          <w:szCs w:val="26"/>
          <w:u w:val="single"/>
        </w:rPr>
        <w:lastRenderedPageBreak/>
        <w:t>1) Reading the passage in too much detail the first time</w:t>
      </w:r>
    </w:p>
    <w:p w:rsidR="002F3F4C" w:rsidRPr="00FA34A8" w:rsidRDefault="002F3F4C" w:rsidP="002F3F4C">
      <w:pPr>
        <w:spacing w:before="100" w:beforeAutospacing="1" w:after="100" w:afterAutospacing="1" w:line="240" w:lineRule="auto"/>
        <w:rPr>
          <w:rFonts w:eastAsia="Times New Roman" w:cs="Times New Roman"/>
          <w:sz w:val="24"/>
          <w:szCs w:val="24"/>
        </w:rPr>
      </w:pPr>
      <w:r w:rsidRPr="00FA34A8">
        <w:rPr>
          <w:rFonts w:eastAsia="Times New Roman" w:cs="Times New Roman"/>
          <w:sz w:val="24"/>
          <w:szCs w:val="24"/>
        </w:rPr>
        <w:t xml:space="preserve">Clearly, you need to know something about the passage before you tackle the questions. You don’t need to know everything, though. One of the biggest mistakes people make with Reading Comprehension is reading the passage slowly and in great detail the first time through. These passages are dense with information and most of it is not important, because the test will only ask 3 or 4 questions about each passage. Trying to absorb everything is a waste of time. You get no points for reading; you only get points for answering questions correctly. </w:t>
      </w:r>
    </w:p>
    <w:p w:rsidR="002F3F4C" w:rsidRPr="00FA34A8" w:rsidRDefault="002F3F4C" w:rsidP="002F3F4C">
      <w:pPr>
        <w:spacing w:before="100" w:beforeAutospacing="1" w:after="100" w:afterAutospacing="1" w:line="240" w:lineRule="auto"/>
        <w:rPr>
          <w:rFonts w:eastAsia="Times New Roman" w:cs="Times New Roman"/>
          <w:sz w:val="24"/>
          <w:szCs w:val="24"/>
        </w:rPr>
      </w:pPr>
      <w:r w:rsidRPr="00FA34A8">
        <w:rPr>
          <w:rFonts w:eastAsia="Times New Roman" w:cs="Times New Roman"/>
          <w:b/>
          <w:sz w:val="24"/>
          <w:szCs w:val="24"/>
        </w:rPr>
        <w:t>Solution:</w:t>
      </w:r>
      <w:r w:rsidRPr="00FA34A8">
        <w:rPr>
          <w:rFonts w:eastAsia="Times New Roman" w:cs="Times New Roman"/>
          <w:sz w:val="24"/>
          <w:szCs w:val="24"/>
        </w:rPr>
        <w:t xml:space="preserve"> Therefore, the first time through the passage you want to read quickly, paying attention to the following two questions:</w:t>
      </w:r>
    </w:p>
    <w:p w:rsidR="002F3F4C" w:rsidRPr="00FA34A8" w:rsidRDefault="002F3F4C" w:rsidP="002F3F4C">
      <w:pPr>
        <w:spacing w:before="100" w:beforeAutospacing="1" w:after="100" w:afterAutospacing="1" w:line="240" w:lineRule="auto"/>
        <w:ind w:firstLine="720"/>
        <w:rPr>
          <w:rFonts w:eastAsia="Times New Roman" w:cs="Times New Roman"/>
          <w:sz w:val="24"/>
          <w:szCs w:val="24"/>
        </w:rPr>
      </w:pPr>
      <w:r w:rsidRPr="00FA34A8">
        <w:rPr>
          <w:rFonts w:eastAsia="Times New Roman" w:cs="Times New Roman"/>
          <w:sz w:val="24"/>
          <w:szCs w:val="24"/>
        </w:rPr>
        <w:t xml:space="preserve">1) What is the general idea (topic, purpose, author’s tone)? </w:t>
      </w:r>
    </w:p>
    <w:p w:rsidR="002F3F4C" w:rsidRPr="00FA34A8" w:rsidRDefault="002F3F4C" w:rsidP="002F3F4C">
      <w:pPr>
        <w:spacing w:before="100" w:beforeAutospacing="1" w:after="100" w:afterAutospacing="1" w:line="240" w:lineRule="auto"/>
        <w:ind w:firstLine="720"/>
        <w:rPr>
          <w:rFonts w:eastAsia="Times New Roman" w:cs="Times New Roman"/>
          <w:sz w:val="24"/>
          <w:szCs w:val="24"/>
        </w:rPr>
      </w:pPr>
      <w:r w:rsidRPr="00FA34A8">
        <w:rPr>
          <w:rFonts w:eastAsia="Times New Roman" w:cs="Times New Roman"/>
          <w:sz w:val="24"/>
          <w:szCs w:val="24"/>
        </w:rPr>
        <w:t>2) What is the structure of the passage (organization, location of details)?</w:t>
      </w:r>
    </w:p>
    <w:p w:rsidR="002F3F4C" w:rsidRPr="007F0E61" w:rsidRDefault="002F3F4C" w:rsidP="002F3F4C">
      <w:pPr>
        <w:keepNext/>
        <w:keepLines/>
        <w:spacing w:before="40" w:after="0"/>
        <w:outlineLvl w:val="1"/>
        <w:rPr>
          <w:rFonts w:eastAsiaTheme="majorEastAsia" w:cstheme="majorBidi"/>
          <w:color w:val="2E74B5" w:themeColor="accent1" w:themeShade="BF"/>
          <w:sz w:val="26"/>
          <w:szCs w:val="26"/>
          <w:u w:val="single"/>
        </w:rPr>
      </w:pPr>
      <w:r w:rsidRPr="007F0E61">
        <w:rPr>
          <w:rFonts w:eastAsiaTheme="majorEastAsia" w:cstheme="majorBidi"/>
          <w:color w:val="2E74B5" w:themeColor="accent1" w:themeShade="BF"/>
          <w:sz w:val="26"/>
          <w:szCs w:val="26"/>
          <w:u w:val="single"/>
        </w:rPr>
        <w:t>2) Not clarifying the question</w:t>
      </w:r>
    </w:p>
    <w:p w:rsidR="002F3F4C" w:rsidRPr="00FA34A8" w:rsidRDefault="002F3F4C" w:rsidP="002F3F4C">
      <w:pPr>
        <w:spacing w:before="100" w:beforeAutospacing="1" w:after="100" w:afterAutospacing="1" w:line="240" w:lineRule="auto"/>
        <w:rPr>
          <w:rFonts w:eastAsia="Times New Roman" w:cs="Times New Roman"/>
          <w:sz w:val="24"/>
          <w:szCs w:val="24"/>
        </w:rPr>
      </w:pPr>
      <w:r w:rsidRPr="00FA34A8">
        <w:rPr>
          <w:rFonts w:eastAsia="Times New Roman" w:cs="Times New Roman"/>
          <w:sz w:val="24"/>
          <w:szCs w:val="24"/>
        </w:rPr>
        <w:t xml:space="preserve">After reading the question you’re ready to go back and find the answer, right? Well, hold on. Are you certain you know what you’re looking for? Be sure to take a moment to clarify what the question is asking. What is the actual task? For example, some questions more or less ask you to retrieve information from the passage. “According to the passage, which of the following is one of the mating rituals of the moth?” That’s a straightforward question that requires you to find out what the passage said. But what about, “The author mentions the mating rituals of the moth in order to”? That’s a little different. That’s a question that isn’t interested in </w:t>
      </w:r>
      <w:r w:rsidRPr="00FA34A8">
        <w:rPr>
          <w:rFonts w:eastAsiaTheme="majorEastAsia" w:cs="Times New Roman"/>
          <w:iCs/>
          <w:sz w:val="24"/>
          <w:szCs w:val="24"/>
        </w:rPr>
        <w:t>what</w:t>
      </w:r>
      <w:r w:rsidRPr="00FA34A8">
        <w:rPr>
          <w:rFonts w:eastAsia="Times New Roman" w:cs="Times New Roman"/>
          <w:sz w:val="24"/>
          <w:szCs w:val="24"/>
        </w:rPr>
        <w:t xml:space="preserve"> was said, but rather </w:t>
      </w:r>
      <w:r w:rsidRPr="00FA34A8">
        <w:rPr>
          <w:rFonts w:eastAsiaTheme="majorEastAsia" w:cs="Times New Roman"/>
          <w:iCs/>
          <w:sz w:val="24"/>
          <w:szCs w:val="24"/>
        </w:rPr>
        <w:t>why</w:t>
      </w:r>
      <w:r w:rsidRPr="00FA34A8">
        <w:rPr>
          <w:rFonts w:eastAsia="Times New Roman" w:cs="Times New Roman"/>
          <w:sz w:val="24"/>
          <w:szCs w:val="24"/>
        </w:rPr>
        <w:t xml:space="preserve"> it was said. It’s a question about purpose and intention, and you have to think about the context of the passage to answer it. Or how about, “Which of the following can be inferred about the mating rituals of the moth?” Here we’re looking for something that wasn’t explicitly stated, but must still be true based on the text of the passage. </w:t>
      </w:r>
    </w:p>
    <w:p w:rsidR="002F3F4C" w:rsidRPr="00FA34A8" w:rsidRDefault="002F3F4C" w:rsidP="002F3F4C">
      <w:pPr>
        <w:spacing w:before="100" w:beforeAutospacing="1" w:after="100" w:afterAutospacing="1" w:line="240" w:lineRule="auto"/>
        <w:rPr>
          <w:rFonts w:eastAsia="Times New Roman" w:cs="Times New Roman"/>
          <w:sz w:val="24"/>
          <w:szCs w:val="24"/>
        </w:rPr>
      </w:pPr>
      <w:r w:rsidRPr="00FA34A8">
        <w:rPr>
          <w:rFonts w:eastAsia="Times New Roman" w:cs="Times New Roman"/>
          <w:b/>
          <w:sz w:val="24"/>
          <w:szCs w:val="24"/>
        </w:rPr>
        <w:t>Solution:</w:t>
      </w:r>
      <w:r w:rsidRPr="00FA34A8">
        <w:rPr>
          <w:rFonts w:eastAsia="Times New Roman" w:cs="Times New Roman"/>
          <w:sz w:val="24"/>
          <w:szCs w:val="24"/>
        </w:rPr>
        <w:t xml:space="preserve"> In order to answer questions successfully, you need to know what information you’re reading for in the first place, which means you need to know exactly what the question is asking.</w:t>
      </w:r>
    </w:p>
    <w:p w:rsidR="002F3F4C" w:rsidRPr="007F0E61" w:rsidRDefault="002F3F4C" w:rsidP="002F3F4C">
      <w:pPr>
        <w:keepNext/>
        <w:keepLines/>
        <w:spacing w:before="40" w:after="0"/>
        <w:outlineLvl w:val="1"/>
        <w:rPr>
          <w:rFonts w:eastAsiaTheme="majorEastAsia" w:cstheme="majorBidi"/>
          <w:color w:val="2E74B5" w:themeColor="accent1" w:themeShade="BF"/>
          <w:sz w:val="26"/>
          <w:szCs w:val="26"/>
          <w:u w:val="single"/>
        </w:rPr>
      </w:pPr>
      <w:r w:rsidRPr="007F0E61">
        <w:rPr>
          <w:rFonts w:eastAsiaTheme="majorEastAsia" w:cstheme="majorBidi"/>
          <w:color w:val="2E74B5" w:themeColor="accent1" w:themeShade="BF"/>
          <w:sz w:val="26"/>
          <w:szCs w:val="26"/>
          <w:u w:val="single"/>
        </w:rPr>
        <w:t>3) Failing to go back to the text to prove your answer</w:t>
      </w:r>
    </w:p>
    <w:p w:rsidR="002F3F4C" w:rsidRPr="00FA34A8" w:rsidRDefault="002F3F4C" w:rsidP="002F3F4C">
      <w:pPr>
        <w:spacing w:before="100" w:beforeAutospacing="1" w:after="100" w:afterAutospacing="1" w:line="240" w:lineRule="auto"/>
        <w:rPr>
          <w:rFonts w:eastAsia="Times New Roman" w:cs="Times New Roman"/>
          <w:sz w:val="24"/>
          <w:szCs w:val="24"/>
        </w:rPr>
      </w:pPr>
      <w:r w:rsidRPr="00FA34A8">
        <w:rPr>
          <w:rFonts w:eastAsia="Times New Roman" w:cs="Times New Roman"/>
          <w:sz w:val="24"/>
          <w:szCs w:val="24"/>
        </w:rPr>
        <w:t xml:space="preserve">One consequence of spending too much time initially reading the passage (see point 1) is that you’re tempted to answer questions from memory rather than go back to the passage and read closely to find the necessary information. Reading Comprehension is like an open-book test. Everything you need is there in the passage — it’s just a matter of finding it. </w:t>
      </w:r>
      <w:r w:rsidRPr="00FA34A8">
        <w:rPr>
          <w:rFonts w:eastAsia="Times New Roman" w:cs="Times New Roman"/>
          <w:b/>
          <w:sz w:val="24"/>
          <w:szCs w:val="24"/>
        </w:rPr>
        <w:t>One of the main reasons you don’t need to read the whole passage carefully the first time is that you should be going back to the passage later anyway to read the important sections when it’s time to answer specific questions.</w:t>
      </w:r>
      <w:r w:rsidRPr="00FA34A8">
        <w:rPr>
          <w:rFonts w:eastAsia="Times New Roman" w:cs="Times New Roman"/>
          <w:sz w:val="24"/>
          <w:szCs w:val="24"/>
        </w:rPr>
        <w:t xml:space="preserve"> </w:t>
      </w:r>
    </w:p>
    <w:p w:rsidR="002F3F4C" w:rsidRPr="00FA34A8" w:rsidRDefault="002F3F4C" w:rsidP="002F3F4C">
      <w:pPr>
        <w:spacing w:before="100" w:beforeAutospacing="1" w:after="100" w:afterAutospacing="1" w:line="240" w:lineRule="auto"/>
        <w:rPr>
          <w:rFonts w:eastAsia="Times New Roman" w:cs="Times New Roman"/>
          <w:sz w:val="24"/>
          <w:szCs w:val="24"/>
        </w:rPr>
      </w:pPr>
      <w:r w:rsidRPr="00FA34A8">
        <w:rPr>
          <w:rFonts w:eastAsia="Times New Roman" w:cs="Times New Roman"/>
          <w:b/>
          <w:sz w:val="24"/>
          <w:szCs w:val="24"/>
        </w:rPr>
        <w:lastRenderedPageBreak/>
        <w:t>Solution:</w:t>
      </w:r>
      <w:r w:rsidRPr="00FA34A8">
        <w:rPr>
          <w:rFonts w:eastAsia="Times New Roman" w:cs="Times New Roman"/>
          <w:sz w:val="24"/>
          <w:szCs w:val="24"/>
        </w:rPr>
        <w:t xml:space="preserve"> Reading Comprehension answer choices can turn on tiny details in the passage, and it’s unlikely you’ll know them by heart. Train yourself to find the text in the passage that proves the answer choice you pick.</w:t>
      </w:r>
    </w:p>
    <w:p w:rsidR="002F3F4C" w:rsidRPr="007F0E61" w:rsidRDefault="002F3F4C" w:rsidP="002F3F4C">
      <w:pPr>
        <w:keepNext/>
        <w:keepLines/>
        <w:spacing w:before="40" w:after="0"/>
        <w:outlineLvl w:val="1"/>
        <w:rPr>
          <w:rFonts w:eastAsiaTheme="majorEastAsia" w:cstheme="majorBidi"/>
          <w:color w:val="2E74B5" w:themeColor="accent1" w:themeShade="BF"/>
          <w:sz w:val="26"/>
          <w:szCs w:val="26"/>
          <w:u w:val="single"/>
        </w:rPr>
      </w:pPr>
      <w:r w:rsidRPr="007F0E61">
        <w:rPr>
          <w:rFonts w:eastAsiaTheme="majorEastAsia" w:cstheme="majorBidi"/>
          <w:color w:val="2E74B5" w:themeColor="accent1" w:themeShade="BF"/>
          <w:sz w:val="26"/>
          <w:szCs w:val="26"/>
          <w:u w:val="single"/>
        </w:rPr>
        <w:t>4) Turning to the answer choices too soon</w:t>
      </w:r>
    </w:p>
    <w:p w:rsidR="002F3F4C" w:rsidRPr="00FA34A8" w:rsidRDefault="002F3F4C" w:rsidP="002F3F4C">
      <w:pPr>
        <w:spacing w:before="100" w:beforeAutospacing="1" w:after="100" w:afterAutospacing="1" w:line="240" w:lineRule="auto"/>
        <w:rPr>
          <w:rFonts w:eastAsia="Times New Roman" w:cs="Times New Roman"/>
          <w:sz w:val="24"/>
          <w:szCs w:val="24"/>
        </w:rPr>
      </w:pPr>
      <w:r w:rsidRPr="00FA34A8">
        <w:rPr>
          <w:rFonts w:eastAsia="Times New Roman" w:cs="Times New Roman"/>
          <w:sz w:val="24"/>
          <w:szCs w:val="24"/>
        </w:rPr>
        <w:t xml:space="preserve">You’ve read the paragraph that the question asked about. Time to hit the answer choices, right? Not so fast. </w:t>
      </w:r>
      <w:r w:rsidRPr="00FA34A8">
        <w:rPr>
          <w:rFonts w:eastAsia="Times New Roman" w:cs="Times New Roman"/>
          <w:b/>
          <w:sz w:val="24"/>
          <w:szCs w:val="24"/>
        </w:rPr>
        <w:t>There’s a big difference between reading and understanding. Reading is a mechanical skill, but comprehension is not.</w:t>
      </w:r>
      <w:r w:rsidRPr="00FA34A8">
        <w:rPr>
          <w:rFonts w:eastAsia="Times New Roman" w:cs="Times New Roman"/>
          <w:sz w:val="24"/>
          <w:szCs w:val="24"/>
        </w:rPr>
        <w:t xml:space="preserve"> Everyone has experienced this at some time. You’re reading something, reading along, reading along, and it suddenly occurs to you that you have no idea what you’re reading anymore. Your eyes are still processing the words but the part of your brain that actually understands the words checked out a few paragraphs back. The point is that after you read the relevant text from the passage, you need to give yourself a moment to process that information before you turn to the answer choices. </w:t>
      </w:r>
    </w:p>
    <w:p w:rsidR="002F3F4C" w:rsidRPr="00FA34A8" w:rsidRDefault="002F3F4C" w:rsidP="002F3F4C">
      <w:pPr>
        <w:spacing w:before="100" w:beforeAutospacing="1" w:after="100" w:afterAutospacing="1" w:line="240" w:lineRule="auto"/>
        <w:rPr>
          <w:rFonts w:eastAsia="Times New Roman" w:cs="Times New Roman"/>
          <w:sz w:val="24"/>
          <w:szCs w:val="24"/>
        </w:rPr>
      </w:pPr>
      <w:r w:rsidRPr="00FA34A8">
        <w:rPr>
          <w:rFonts w:eastAsia="Times New Roman" w:cs="Times New Roman"/>
          <w:b/>
          <w:sz w:val="24"/>
          <w:szCs w:val="24"/>
        </w:rPr>
        <w:t>Solution:</w:t>
      </w:r>
      <w:r w:rsidRPr="00FA34A8">
        <w:rPr>
          <w:rFonts w:eastAsia="Times New Roman" w:cs="Times New Roman"/>
          <w:sz w:val="24"/>
          <w:szCs w:val="24"/>
        </w:rPr>
        <w:t xml:space="preserve"> Think about what you’ve just read and what it means, especially in light of the question you’re trying to answer. The clearer of an idea you have about what you’re looking for, the easier it will be to work with the answer choices.</w:t>
      </w:r>
    </w:p>
    <w:p w:rsidR="002F3F4C" w:rsidRPr="007F0E61" w:rsidRDefault="002F3F4C" w:rsidP="002F3F4C">
      <w:pPr>
        <w:keepNext/>
        <w:keepLines/>
        <w:spacing w:before="40" w:after="0"/>
        <w:outlineLvl w:val="1"/>
        <w:rPr>
          <w:rFonts w:eastAsiaTheme="majorEastAsia" w:cstheme="majorBidi"/>
          <w:color w:val="2E74B5" w:themeColor="accent1" w:themeShade="BF"/>
          <w:sz w:val="26"/>
          <w:szCs w:val="26"/>
          <w:u w:val="single"/>
        </w:rPr>
      </w:pPr>
      <w:r w:rsidRPr="007F0E61">
        <w:rPr>
          <w:rFonts w:eastAsiaTheme="majorEastAsia" w:cstheme="majorBidi"/>
          <w:color w:val="2E74B5" w:themeColor="accent1" w:themeShade="BF"/>
          <w:sz w:val="26"/>
          <w:szCs w:val="26"/>
          <w:u w:val="single"/>
        </w:rPr>
        <w:t>5) Looking only for good stuff in the answer choices</w:t>
      </w:r>
    </w:p>
    <w:p w:rsidR="002F3F4C" w:rsidRPr="00FA34A8" w:rsidRDefault="002F3F4C" w:rsidP="002F3F4C">
      <w:pPr>
        <w:spacing w:before="100" w:beforeAutospacing="1" w:after="100" w:afterAutospacing="1" w:line="240" w:lineRule="auto"/>
        <w:rPr>
          <w:rFonts w:eastAsia="Times New Roman" w:cs="Times New Roman"/>
          <w:sz w:val="24"/>
          <w:szCs w:val="24"/>
        </w:rPr>
      </w:pPr>
      <w:r w:rsidRPr="00FA34A8">
        <w:rPr>
          <w:rFonts w:eastAsia="Times New Roman" w:cs="Times New Roman"/>
          <w:sz w:val="24"/>
          <w:szCs w:val="24"/>
        </w:rPr>
        <w:t xml:space="preserve">Most people examine answer choices with one question in mind: Is there anything here that I like? If there’s something about an answer choice that you like, it stays. If you don’t like anything about it, it goes. Ideally, you find one that you like the best and pick it. There’s nothing inherently wrong with that, and sometimes it’s all you need. But too often it’s not enough, particularly when you like more than one answer choice or you don’t like any of them. What too many people never develop is the ability to spin their perspective 180 degrees and look for flaws in answer choices. </w:t>
      </w:r>
    </w:p>
    <w:p w:rsidR="002F3F4C" w:rsidRPr="00FA34A8" w:rsidRDefault="002F3F4C" w:rsidP="002F3F4C">
      <w:pPr>
        <w:spacing w:before="100" w:beforeAutospacing="1" w:after="100" w:afterAutospacing="1" w:line="240" w:lineRule="auto"/>
        <w:rPr>
          <w:rFonts w:eastAsia="Times New Roman" w:cs="Times New Roman"/>
          <w:sz w:val="24"/>
          <w:szCs w:val="24"/>
        </w:rPr>
      </w:pPr>
      <w:r w:rsidRPr="00FA34A8">
        <w:rPr>
          <w:rFonts w:eastAsia="Times New Roman" w:cs="Times New Roman"/>
          <w:b/>
          <w:sz w:val="24"/>
          <w:szCs w:val="24"/>
        </w:rPr>
        <w:t>Solution:</w:t>
      </w:r>
      <w:r w:rsidRPr="00FA34A8">
        <w:rPr>
          <w:rFonts w:eastAsia="Times New Roman" w:cs="Times New Roman"/>
          <w:sz w:val="24"/>
          <w:szCs w:val="24"/>
        </w:rPr>
        <w:t xml:space="preserve"> You need to think like a prosecutor. “What is the strongest case I can make </w:t>
      </w:r>
      <w:r w:rsidRPr="00FA34A8">
        <w:rPr>
          <w:rFonts w:eastAsiaTheme="majorEastAsia" w:cs="Times New Roman"/>
          <w:iCs/>
          <w:sz w:val="24"/>
          <w:szCs w:val="24"/>
        </w:rPr>
        <w:t>against</w:t>
      </w:r>
      <w:r w:rsidRPr="00FA34A8">
        <w:rPr>
          <w:rFonts w:eastAsia="Times New Roman" w:cs="Times New Roman"/>
          <w:sz w:val="24"/>
          <w:szCs w:val="24"/>
        </w:rPr>
        <w:t xml:space="preserve"> this answer choice?” The human brain is wired in many ways to focus on one thing at a time. If I’m looking for reasons to </w:t>
      </w:r>
      <w:r w:rsidRPr="00FA34A8">
        <w:rPr>
          <w:rFonts w:eastAsiaTheme="majorEastAsia" w:cs="Times New Roman"/>
          <w:iCs/>
          <w:sz w:val="24"/>
          <w:szCs w:val="24"/>
        </w:rPr>
        <w:t>choose</w:t>
      </w:r>
      <w:r w:rsidRPr="00FA34A8">
        <w:rPr>
          <w:rFonts w:eastAsia="Times New Roman" w:cs="Times New Roman"/>
          <w:sz w:val="24"/>
          <w:szCs w:val="24"/>
        </w:rPr>
        <w:t xml:space="preserve"> an answer, it’s harder for me to see reasons to </w:t>
      </w:r>
      <w:r w:rsidRPr="00FA34A8">
        <w:rPr>
          <w:rFonts w:eastAsiaTheme="majorEastAsia" w:cs="Times New Roman"/>
          <w:iCs/>
          <w:sz w:val="24"/>
          <w:szCs w:val="24"/>
        </w:rPr>
        <w:t>eliminate</w:t>
      </w:r>
      <w:r w:rsidRPr="00FA34A8">
        <w:rPr>
          <w:rFonts w:eastAsia="Times New Roman" w:cs="Times New Roman"/>
          <w:sz w:val="24"/>
          <w:szCs w:val="24"/>
        </w:rPr>
        <w:t xml:space="preserve"> it. There are parts of answer choices that you literally will not even notice unless you are specifically looking for flaws. </w:t>
      </w:r>
    </w:p>
    <w:p w:rsidR="002F3F4C" w:rsidRPr="00FA34A8" w:rsidRDefault="002F3F4C" w:rsidP="002F3F4C">
      <w:pPr>
        <w:pStyle w:val="NormalWeb"/>
        <w:rPr>
          <w:rFonts w:asciiTheme="minorHAnsi" w:hAnsiTheme="minorHAnsi"/>
        </w:rPr>
      </w:pPr>
      <w:r w:rsidRPr="00FA34A8">
        <w:rPr>
          <w:rFonts w:asciiTheme="minorHAnsi" w:hAnsiTheme="minorHAnsi"/>
        </w:rPr>
        <w:t>Ultimately, this is just one example of a larger principle that has resonance across the whole GMAT — it’s very hard to find certain things unless you are specifically looking for them.</w:t>
      </w:r>
    </w:p>
    <w:p w:rsidR="00AC40E0" w:rsidRPr="00FA34A8" w:rsidRDefault="00AC40E0" w:rsidP="003200B1">
      <w:pPr>
        <w:spacing w:after="0" w:line="240" w:lineRule="auto"/>
        <w:rPr>
          <w:rFonts w:eastAsia="Times New Roman" w:cs="Arial"/>
          <w:sz w:val="24"/>
          <w:szCs w:val="24"/>
        </w:rPr>
      </w:pPr>
    </w:p>
    <w:p w:rsidR="00AC40E0" w:rsidRPr="00F374C1" w:rsidRDefault="00AC40E0" w:rsidP="00AC40E0">
      <w:pPr>
        <w:spacing w:after="240" w:line="240" w:lineRule="auto"/>
        <w:rPr>
          <w:rFonts w:eastAsia="Times New Roman" w:cs="Times New Roman"/>
          <w:color w:val="00B0F0"/>
          <w:sz w:val="32"/>
          <w:szCs w:val="32"/>
        </w:rPr>
      </w:pPr>
      <w:r w:rsidRPr="00FA34A8">
        <w:rPr>
          <w:rFonts w:cs="Times New Roman"/>
          <w:b/>
          <w:color w:val="00B0F0"/>
          <w:sz w:val="32"/>
          <w:szCs w:val="32"/>
          <w:u w:val="single"/>
        </w:rPr>
        <w:t>Exhaustive Examples:</w:t>
      </w:r>
      <w:r w:rsidR="00F374C1">
        <w:rPr>
          <w:rFonts w:eastAsia="Times New Roman" w:cs="Times New Roman"/>
          <w:color w:val="00B0F0"/>
          <w:sz w:val="32"/>
          <w:szCs w:val="32"/>
        </w:rPr>
        <w:t xml:space="preserve"> </w:t>
      </w:r>
    </w:p>
    <w:p w:rsidR="00AC40E0" w:rsidRPr="00FA34A8" w:rsidRDefault="00AC40E0" w:rsidP="00AC40E0">
      <w:pPr>
        <w:pStyle w:val="NormalWeb"/>
        <w:rPr>
          <w:rFonts w:asciiTheme="minorHAnsi" w:hAnsiTheme="minorHAnsi"/>
          <w:color w:val="000000" w:themeColor="text1"/>
        </w:rPr>
      </w:pPr>
      <w:r w:rsidRPr="00FA34A8">
        <w:rPr>
          <w:rFonts w:asciiTheme="minorHAnsi" w:hAnsiTheme="minorHAnsi"/>
          <w:color w:val="000000" w:themeColor="text1"/>
        </w:rPr>
        <w:t>Let's start off with a few common blunders that reader comes across frequently:</w:t>
      </w:r>
    </w:p>
    <w:p w:rsidR="00AC40E0" w:rsidRPr="00FA34A8" w:rsidRDefault="00AC40E0" w:rsidP="00AC40E0">
      <w:pPr>
        <w:pStyle w:val="NormalWeb"/>
        <w:rPr>
          <w:rFonts w:asciiTheme="minorHAnsi" w:hAnsiTheme="minorHAnsi"/>
          <w:color w:val="000000" w:themeColor="text1"/>
        </w:rPr>
      </w:pPr>
      <w:r w:rsidRPr="00FA34A8">
        <w:rPr>
          <w:rStyle w:val="Strong"/>
          <w:rFonts w:asciiTheme="minorHAnsi" w:hAnsiTheme="minorHAnsi"/>
          <w:color w:val="000000" w:themeColor="text1"/>
        </w:rPr>
        <w:t>1</w:t>
      </w:r>
      <w:r w:rsidRPr="00FA34A8">
        <w:rPr>
          <w:rFonts w:asciiTheme="minorHAnsi" w:hAnsiTheme="minorHAnsi"/>
          <w:color w:val="000000" w:themeColor="text1"/>
        </w:rPr>
        <w:t>. ~ "It was a blunder mistake."</w:t>
      </w:r>
    </w:p>
    <w:p w:rsidR="00AC40E0" w:rsidRPr="00FA34A8" w:rsidRDefault="00AC40E0" w:rsidP="00AC40E0">
      <w:pPr>
        <w:pStyle w:val="NormalWeb"/>
        <w:rPr>
          <w:rFonts w:asciiTheme="minorHAnsi" w:hAnsiTheme="minorHAnsi"/>
          <w:color w:val="000000" w:themeColor="text1"/>
        </w:rPr>
      </w:pPr>
      <w:r w:rsidRPr="00FA34A8">
        <w:rPr>
          <w:rFonts w:asciiTheme="minorHAnsi" w:hAnsiTheme="minorHAnsi"/>
          <w:color w:val="000000" w:themeColor="text1"/>
        </w:rPr>
        <w:lastRenderedPageBreak/>
        <w:t>Correction, people! The word 'blunder' means mistake, so you could say:</w:t>
      </w:r>
    </w:p>
    <w:p w:rsidR="00AC40E0" w:rsidRPr="00FA34A8" w:rsidRDefault="00AC40E0" w:rsidP="00AC40E0">
      <w:pPr>
        <w:pStyle w:val="NormalWeb"/>
        <w:rPr>
          <w:rFonts w:asciiTheme="minorHAnsi" w:hAnsiTheme="minorHAnsi"/>
          <w:color w:val="000000" w:themeColor="text1"/>
        </w:rPr>
      </w:pPr>
      <w:r w:rsidRPr="00FA34A8">
        <w:rPr>
          <w:rFonts w:asciiTheme="minorHAnsi" w:hAnsiTheme="minorHAnsi"/>
          <w:color w:val="000000" w:themeColor="text1"/>
        </w:rPr>
        <w:t xml:space="preserve">~ "It was a blunder," or </w:t>
      </w:r>
      <w:r w:rsidRPr="00FA34A8">
        <w:rPr>
          <w:rFonts w:asciiTheme="minorHAnsi" w:hAnsiTheme="minorHAnsi"/>
          <w:color w:val="000000" w:themeColor="text1"/>
        </w:rPr>
        <w:br/>
        <w:t>~ "It was a big mistake."</w:t>
      </w:r>
    </w:p>
    <w:p w:rsidR="00AC40E0" w:rsidRPr="00FA34A8" w:rsidRDefault="00AC40E0" w:rsidP="00AC40E0">
      <w:pPr>
        <w:pStyle w:val="NormalWeb"/>
        <w:rPr>
          <w:rFonts w:asciiTheme="minorHAnsi" w:hAnsiTheme="minorHAnsi"/>
          <w:color w:val="000000" w:themeColor="text1"/>
        </w:rPr>
      </w:pPr>
      <w:r w:rsidRPr="00FA34A8">
        <w:rPr>
          <w:rStyle w:val="Strong"/>
          <w:rFonts w:asciiTheme="minorHAnsi" w:hAnsiTheme="minorHAnsi"/>
          <w:color w:val="000000" w:themeColor="text1"/>
        </w:rPr>
        <w:t>2</w:t>
      </w:r>
      <w:r w:rsidRPr="00FA34A8">
        <w:rPr>
          <w:rFonts w:asciiTheme="minorHAnsi" w:hAnsiTheme="minorHAnsi"/>
          <w:color w:val="000000" w:themeColor="text1"/>
        </w:rPr>
        <w:t>. ~ "It would have been more better."</w:t>
      </w:r>
    </w:p>
    <w:p w:rsidR="00AC40E0" w:rsidRPr="00FA34A8" w:rsidRDefault="00AC40E0" w:rsidP="00AC40E0">
      <w:pPr>
        <w:pStyle w:val="NormalWeb"/>
        <w:rPr>
          <w:rFonts w:asciiTheme="minorHAnsi" w:hAnsiTheme="minorHAnsi"/>
          <w:color w:val="000000" w:themeColor="text1"/>
        </w:rPr>
      </w:pPr>
      <w:r w:rsidRPr="00FA34A8">
        <w:rPr>
          <w:rFonts w:asciiTheme="minorHAnsi" w:hAnsiTheme="minorHAnsi"/>
          <w:color w:val="000000" w:themeColor="text1"/>
        </w:rPr>
        <w:t>The word 'better' itself implies that the option in question is superior -- the use of the word 'more' in the sentence is, therefore both inappropriate and unnecessary. Thus the correct sentence would go as follows:</w:t>
      </w:r>
    </w:p>
    <w:p w:rsidR="00AC40E0" w:rsidRPr="00FA34A8" w:rsidRDefault="00AC40E0" w:rsidP="00AC40E0">
      <w:pPr>
        <w:pStyle w:val="NormalWeb"/>
        <w:rPr>
          <w:rFonts w:asciiTheme="minorHAnsi" w:hAnsiTheme="minorHAnsi"/>
          <w:color w:val="000000" w:themeColor="text1"/>
        </w:rPr>
      </w:pPr>
      <w:r w:rsidRPr="00FA34A8">
        <w:rPr>
          <w:rFonts w:asciiTheme="minorHAnsi" w:hAnsiTheme="minorHAnsi"/>
          <w:color w:val="000000" w:themeColor="text1"/>
        </w:rPr>
        <w:t>~ "It would have been better."</w:t>
      </w:r>
    </w:p>
    <w:p w:rsidR="00AC40E0" w:rsidRPr="00FA34A8" w:rsidRDefault="00AC40E0" w:rsidP="00AC40E0">
      <w:pPr>
        <w:pStyle w:val="NormalWeb"/>
        <w:rPr>
          <w:rFonts w:asciiTheme="minorHAnsi" w:hAnsiTheme="minorHAnsi"/>
          <w:color w:val="000000" w:themeColor="text1"/>
        </w:rPr>
      </w:pPr>
      <w:r w:rsidRPr="00FA34A8">
        <w:rPr>
          <w:rStyle w:val="Strong"/>
          <w:rFonts w:asciiTheme="minorHAnsi" w:hAnsiTheme="minorHAnsi"/>
          <w:color w:val="000000" w:themeColor="text1"/>
        </w:rPr>
        <w:t>3</w:t>
      </w:r>
      <w:r w:rsidRPr="00FA34A8">
        <w:rPr>
          <w:rFonts w:asciiTheme="minorHAnsi" w:hAnsiTheme="minorHAnsi"/>
          <w:color w:val="000000" w:themeColor="text1"/>
        </w:rPr>
        <w:t>. ~ "Why don't he get married?"</w:t>
      </w:r>
    </w:p>
    <w:p w:rsidR="00AC40E0" w:rsidRPr="00FA34A8" w:rsidRDefault="00AC40E0" w:rsidP="00AC40E0">
      <w:pPr>
        <w:pStyle w:val="NormalWeb"/>
        <w:rPr>
          <w:rFonts w:asciiTheme="minorHAnsi" w:hAnsiTheme="minorHAnsi"/>
          <w:color w:val="000000" w:themeColor="text1"/>
        </w:rPr>
      </w:pPr>
      <w:r w:rsidRPr="00FA34A8">
        <w:rPr>
          <w:rFonts w:asciiTheme="minorHAnsi" w:hAnsiTheme="minorHAnsi"/>
          <w:color w:val="000000" w:themeColor="text1"/>
        </w:rPr>
        <w:t>The term 'don't' applies when discussing a plural subject. For instance, "Why don't they get married?" The right way to phrase that sentence would be:</w:t>
      </w:r>
    </w:p>
    <w:p w:rsidR="00AC40E0" w:rsidRPr="00FA34A8" w:rsidRDefault="00AC40E0" w:rsidP="00AC40E0">
      <w:pPr>
        <w:pStyle w:val="NormalWeb"/>
        <w:rPr>
          <w:rFonts w:asciiTheme="minorHAnsi" w:hAnsiTheme="minorHAnsi"/>
          <w:color w:val="000000" w:themeColor="text1"/>
        </w:rPr>
      </w:pPr>
      <w:r w:rsidRPr="00FA34A8">
        <w:rPr>
          <w:rFonts w:asciiTheme="minorHAnsi" w:hAnsiTheme="minorHAnsi"/>
          <w:color w:val="000000" w:themeColor="text1"/>
        </w:rPr>
        <w:t>~ "Why doesn't he get married?"</w:t>
      </w:r>
    </w:p>
    <w:p w:rsidR="00AC40E0" w:rsidRPr="00FA34A8" w:rsidRDefault="00AC40E0" w:rsidP="00AC40E0">
      <w:pPr>
        <w:pStyle w:val="NormalWeb"/>
        <w:rPr>
          <w:rFonts w:asciiTheme="minorHAnsi" w:hAnsiTheme="minorHAnsi"/>
          <w:color w:val="000000" w:themeColor="text1"/>
        </w:rPr>
      </w:pPr>
      <w:r w:rsidRPr="00FA34A8">
        <w:rPr>
          <w:rStyle w:val="Strong"/>
          <w:rFonts w:asciiTheme="minorHAnsi" w:hAnsiTheme="minorHAnsi"/>
          <w:color w:val="000000" w:themeColor="text1"/>
        </w:rPr>
        <w:t>4</w:t>
      </w:r>
      <w:r w:rsidRPr="00FA34A8">
        <w:rPr>
          <w:rFonts w:asciiTheme="minorHAnsi" w:hAnsiTheme="minorHAnsi"/>
          <w:color w:val="000000" w:themeColor="text1"/>
        </w:rPr>
        <w:t>. ~ "I want two Xeroxes of this card."</w:t>
      </w:r>
    </w:p>
    <w:p w:rsidR="00AC40E0" w:rsidRPr="00FA34A8" w:rsidRDefault="00AC40E0" w:rsidP="00AC40E0">
      <w:pPr>
        <w:pStyle w:val="NormalWeb"/>
        <w:rPr>
          <w:rFonts w:asciiTheme="minorHAnsi" w:hAnsiTheme="minorHAnsi"/>
          <w:color w:val="000000" w:themeColor="text1"/>
        </w:rPr>
      </w:pPr>
      <w:r w:rsidRPr="00FA34A8">
        <w:rPr>
          <w:rFonts w:asciiTheme="minorHAnsi" w:hAnsiTheme="minorHAnsi"/>
          <w:color w:val="000000" w:themeColor="text1"/>
        </w:rPr>
        <w:t>The term 'Xerox' is used in North American English as a verb. Actually, 'Xerox' is the name of a company that supplies photocopiers! The correct thing to say, therefore, would be:</w:t>
      </w:r>
    </w:p>
    <w:p w:rsidR="00AC40E0" w:rsidRPr="00FA34A8" w:rsidRDefault="00AC40E0" w:rsidP="00AC40E0">
      <w:pPr>
        <w:pStyle w:val="NormalWeb"/>
        <w:rPr>
          <w:rFonts w:asciiTheme="minorHAnsi" w:hAnsiTheme="minorHAnsi"/>
          <w:color w:val="000000" w:themeColor="text1"/>
        </w:rPr>
      </w:pPr>
      <w:r w:rsidRPr="00FA34A8">
        <w:rPr>
          <w:rFonts w:asciiTheme="minorHAnsi" w:hAnsiTheme="minorHAnsi"/>
          <w:color w:val="000000" w:themeColor="text1"/>
        </w:rPr>
        <w:t>~ "I want two photocopies of this card."</w:t>
      </w:r>
    </w:p>
    <w:p w:rsidR="00AC40E0" w:rsidRPr="00FA34A8" w:rsidRDefault="00AC40E0" w:rsidP="00AC40E0">
      <w:pPr>
        <w:pStyle w:val="NormalWeb"/>
        <w:rPr>
          <w:rFonts w:asciiTheme="minorHAnsi" w:hAnsiTheme="minorHAnsi"/>
          <w:color w:val="000000" w:themeColor="text1"/>
        </w:rPr>
      </w:pPr>
      <w:r w:rsidRPr="00FA34A8">
        <w:rPr>
          <w:rStyle w:val="Strong"/>
          <w:rFonts w:asciiTheme="minorHAnsi" w:hAnsiTheme="minorHAnsi"/>
          <w:color w:val="000000" w:themeColor="text1"/>
        </w:rPr>
        <w:t>5</w:t>
      </w:r>
      <w:r w:rsidRPr="00FA34A8">
        <w:rPr>
          <w:rFonts w:asciiTheme="minorHAnsi" w:hAnsiTheme="minorHAnsi"/>
          <w:color w:val="000000" w:themeColor="text1"/>
        </w:rPr>
        <w:t>. ~ "Your hairs are looking silky today."</w:t>
      </w:r>
    </w:p>
    <w:p w:rsidR="00AC40E0" w:rsidRPr="00FA34A8" w:rsidRDefault="00AC40E0" w:rsidP="00AC40E0">
      <w:pPr>
        <w:pStyle w:val="NormalWeb"/>
        <w:rPr>
          <w:rFonts w:asciiTheme="minorHAnsi" w:hAnsiTheme="minorHAnsi"/>
          <w:color w:val="000000" w:themeColor="text1"/>
        </w:rPr>
      </w:pPr>
      <w:r w:rsidRPr="00FA34A8">
        <w:rPr>
          <w:rFonts w:asciiTheme="minorHAnsi" w:hAnsiTheme="minorHAnsi"/>
          <w:color w:val="000000" w:themeColor="text1"/>
        </w:rPr>
        <w:t>This is one of the most common Indian bloopers! The plural of 'hair' is 'hair'! Thus:</w:t>
      </w:r>
    </w:p>
    <w:p w:rsidR="00AC40E0" w:rsidRPr="00FA34A8" w:rsidRDefault="00AC40E0" w:rsidP="00AC40E0">
      <w:pPr>
        <w:pStyle w:val="NormalWeb"/>
        <w:rPr>
          <w:rFonts w:asciiTheme="minorHAnsi" w:hAnsiTheme="minorHAnsi"/>
          <w:color w:val="000000" w:themeColor="text1"/>
        </w:rPr>
      </w:pPr>
      <w:r w:rsidRPr="00FA34A8">
        <w:rPr>
          <w:rFonts w:asciiTheme="minorHAnsi" w:hAnsiTheme="minorHAnsi"/>
          <w:color w:val="000000" w:themeColor="text1"/>
        </w:rPr>
        <w:t>~ "Your hair is looking silky today."</w:t>
      </w:r>
    </w:p>
    <w:p w:rsidR="00AC40E0" w:rsidRPr="00FA34A8" w:rsidRDefault="00AC40E0" w:rsidP="00AC40E0">
      <w:pPr>
        <w:pStyle w:val="NormalWeb"/>
        <w:rPr>
          <w:rFonts w:asciiTheme="minorHAnsi" w:hAnsiTheme="minorHAnsi"/>
          <w:color w:val="000000" w:themeColor="text1"/>
        </w:rPr>
      </w:pPr>
      <w:r w:rsidRPr="00FA34A8">
        <w:rPr>
          <w:rStyle w:val="Strong"/>
          <w:rFonts w:asciiTheme="minorHAnsi" w:hAnsiTheme="minorHAnsi"/>
          <w:color w:val="000000" w:themeColor="text1"/>
        </w:rPr>
        <w:t>6</w:t>
      </w:r>
      <w:r w:rsidRPr="00FA34A8">
        <w:rPr>
          <w:rFonts w:asciiTheme="minorHAnsi" w:hAnsiTheme="minorHAnsi"/>
          <w:color w:val="000000" w:themeColor="text1"/>
        </w:rPr>
        <w:t>. ~ 'I don't want to loose you.'</w:t>
      </w:r>
    </w:p>
    <w:p w:rsidR="00AC40E0" w:rsidRPr="00FA34A8" w:rsidRDefault="00AC40E0" w:rsidP="00AC40E0">
      <w:pPr>
        <w:pStyle w:val="NormalWeb"/>
        <w:rPr>
          <w:rFonts w:asciiTheme="minorHAnsi" w:hAnsiTheme="minorHAnsi"/>
          <w:color w:val="000000" w:themeColor="text1"/>
        </w:rPr>
      </w:pPr>
      <w:r w:rsidRPr="00FA34A8">
        <w:rPr>
          <w:rFonts w:asciiTheme="minorHAnsi" w:hAnsiTheme="minorHAnsi"/>
          <w:color w:val="000000" w:themeColor="text1"/>
        </w:rPr>
        <w:t xml:space="preserve">Many people make this mistake. They inevitably interchange the words 'loose' and 'lose' while writing. 'Lose' means to 'suffer a loss or defeat'. 'Loose', on the other hand, means 'not firm' or 'not fitting.' Thus, you would write: </w:t>
      </w:r>
    </w:p>
    <w:p w:rsidR="00AC40E0" w:rsidRPr="00FA34A8" w:rsidRDefault="00AC40E0" w:rsidP="00AC40E0">
      <w:pPr>
        <w:pStyle w:val="NormalWeb"/>
        <w:rPr>
          <w:rFonts w:asciiTheme="minorHAnsi" w:hAnsiTheme="minorHAnsi"/>
          <w:color w:val="000000" w:themeColor="text1"/>
        </w:rPr>
      </w:pPr>
      <w:r w:rsidRPr="00FA34A8">
        <w:rPr>
          <w:rFonts w:asciiTheme="minorHAnsi" w:hAnsiTheme="minorHAnsi"/>
          <w:color w:val="000000" w:themeColor="text1"/>
        </w:rPr>
        <w:t xml:space="preserve">~ 'I don't want to lose you," </w:t>
      </w:r>
    </w:p>
    <w:p w:rsidR="00AC40E0" w:rsidRPr="00FA34A8" w:rsidRDefault="00AC40E0" w:rsidP="00AC40E0">
      <w:pPr>
        <w:pStyle w:val="NormalWeb"/>
        <w:rPr>
          <w:rFonts w:asciiTheme="minorHAnsi" w:hAnsiTheme="minorHAnsi"/>
          <w:color w:val="000000" w:themeColor="text1"/>
        </w:rPr>
      </w:pPr>
      <w:r w:rsidRPr="00FA34A8">
        <w:rPr>
          <w:rFonts w:asciiTheme="minorHAnsi" w:hAnsiTheme="minorHAnsi"/>
          <w:color w:val="000000" w:themeColor="text1"/>
        </w:rPr>
        <w:t>~ "My shirt is loose," not "My shirt is lose." </w:t>
      </w:r>
    </w:p>
    <w:p w:rsidR="00AC40E0" w:rsidRPr="00FA34A8" w:rsidRDefault="00AC40E0" w:rsidP="00AC40E0">
      <w:pPr>
        <w:pStyle w:val="NormalWeb"/>
        <w:rPr>
          <w:rFonts w:asciiTheme="minorHAnsi" w:hAnsiTheme="minorHAnsi"/>
          <w:color w:val="000000" w:themeColor="text1"/>
        </w:rPr>
      </w:pPr>
      <w:r w:rsidRPr="00FA34A8">
        <w:rPr>
          <w:rStyle w:val="Strong"/>
          <w:rFonts w:asciiTheme="minorHAnsi" w:hAnsiTheme="minorHAnsi"/>
          <w:color w:val="000000" w:themeColor="text1"/>
        </w:rPr>
        <w:t>7</w:t>
      </w:r>
      <w:r w:rsidRPr="00FA34A8">
        <w:rPr>
          <w:rFonts w:asciiTheme="minorHAnsi" w:hAnsiTheme="minorHAnsi"/>
          <w:color w:val="000000" w:themeColor="text1"/>
        </w:rPr>
        <w:t>. ~ "One of my friend lives in Kolkata."</w:t>
      </w:r>
    </w:p>
    <w:p w:rsidR="00AC40E0" w:rsidRPr="00FA34A8" w:rsidRDefault="00AC40E0" w:rsidP="00AC40E0">
      <w:pPr>
        <w:pStyle w:val="NormalWeb"/>
        <w:rPr>
          <w:rFonts w:asciiTheme="minorHAnsi" w:hAnsiTheme="minorHAnsi"/>
          <w:color w:val="000000" w:themeColor="text1"/>
        </w:rPr>
      </w:pPr>
      <w:r w:rsidRPr="00FA34A8">
        <w:rPr>
          <w:rFonts w:asciiTheme="minorHAnsi" w:hAnsiTheme="minorHAnsi"/>
          <w:color w:val="000000" w:themeColor="text1"/>
        </w:rPr>
        <w:lastRenderedPageBreak/>
        <w:t>This is one of the most common Indian English bloopers ever! The correct way of putting that is:</w:t>
      </w:r>
    </w:p>
    <w:p w:rsidR="00AC40E0" w:rsidRPr="00FA34A8" w:rsidRDefault="00AC40E0" w:rsidP="00AC40E0">
      <w:pPr>
        <w:pStyle w:val="NormalWeb"/>
        <w:rPr>
          <w:rFonts w:asciiTheme="minorHAnsi" w:hAnsiTheme="minorHAnsi"/>
          <w:color w:val="000000" w:themeColor="text1"/>
        </w:rPr>
      </w:pPr>
      <w:r w:rsidRPr="00FA34A8">
        <w:rPr>
          <w:rFonts w:asciiTheme="minorHAnsi" w:hAnsiTheme="minorHAnsi"/>
          <w:color w:val="000000" w:themeColor="text1"/>
        </w:rPr>
        <w:t>"One of my friends lives in Kolkata."</w:t>
      </w:r>
    </w:p>
    <w:p w:rsidR="00AC40E0" w:rsidRPr="00FA34A8" w:rsidRDefault="00AC40E0" w:rsidP="00AC40E0">
      <w:pPr>
        <w:pStyle w:val="NormalWeb"/>
        <w:rPr>
          <w:rFonts w:asciiTheme="minorHAnsi" w:hAnsiTheme="minorHAnsi"/>
          <w:color w:val="000000" w:themeColor="text1"/>
        </w:rPr>
      </w:pPr>
      <w:r w:rsidRPr="00FA34A8">
        <w:rPr>
          <w:rFonts w:asciiTheme="minorHAnsi" w:hAnsiTheme="minorHAnsi"/>
          <w:color w:val="000000" w:themeColor="text1"/>
        </w:rPr>
        <w:t>Why? Because the sentence implies that you have many friends who live in Kolkata, but you are referring to only one of these friends.</w:t>
      </w:r>
    </w:p>
    <w:p w:rsidR="00AC40E0" w:rsidRPr="00FA34A8" w:rsidRDefault="00AC40E0" w:rsidP="00AC40E0">
      <w:pPr>
        <w:pStyle w:val="NormalWeb"/>
        <w:rPr>
          <w:rFonts w:asciiTheme="minorHAnsi" w:hAnsiTheme="minorHAnsi"/>
          <w:color w:val="000000" w:themeColor="text1"/>
        </w:rPr>
      </w:pPr>
      <w:r w:rsidRPr="00FA34A8">
        <w:rPr>
          <w:rStyle w:val="Strong"/>
          <w:rFonts w:asciiTheme="minorHAnsi" w:hAnsiTheme="minorHAnsi"/>
          <w:color w:val="000000" w:themeColor="text1"/>
        </w:rPr>
        <w:t>8</w:t>
      </w:r>
      <w:r w:rsidRPr="00FA34A8">
        <w:rPr>
          <w:rFonts w:asciiTheme="minorHAnsi" w:hAnsiTheme="minorHAnsi"/>
          <w:color w:val="000000" w:themeColor="text1"/>
        </w:rPr>
        <w:t>. ~ Tension-inducing tenses.</w:t>
      </w:r>
    </w:p>
    <w:p w:rsidR="00AC40E0" w:rsidRPr="00FA34A8" w:rsidRDefault="00AC40E0" w:rsidP="00AC40E0">
      <w:pPr>
        <w:pStyle w:val="NormalWeb"/>
        <w:rPr>
          <w:rFonts w:asciiTheme="minorHAnsi" w:hAnsiTheme="minorHAnsi"/>
          <w:color w:val="000000" w:themeColor="text1"/>
        </w:rPr>
      </w:pPr>
      <w:r w:rsidRPr="00FA34A8">
        <w:rPr>
          <w:rFonts w:asciiTheme="minorHAnsi" w:hAnsiTheme="minorHAnsi"/>
          <w:color w:val="000000" w:themeColor="text1"/>
        </w:rPr>
        <w:t>People often use the wrong tense in their sentences. For instance, someone might say:</w:t>
      </w:r>
    </w:p>
    <w:p w:rsidR="00AC40E0" w:rsidRPr="00FA34A8" w:rsidRDefault="00AC40E0" w:rsidP="00AC40E0">
      <w:pPr>
        <w:pStyle w:val="NormalWeb"/>
        <w:rPr>
          <w:rFonts w:asciiTheme="minorHAnsi" w:hAnsiTheme="minorHAnsi"/>
          <w:color w:val="000000" w:themeColor="text1"/>
        </w:rPr>
      </w:pPr>
      <w:r w:rsidRPr="00FA34A8">
        <w:rPr>
          <w:rFonts w:asciiTheme="minorHAnsi" w:hAnsiTheme="minorHAnsi"/>
          <w:color w:val="000000" w:themeColor="text1"/>
        </w:rPr>
        <w:t>~ "I didn't cried when I saw the movie."</w:t>
      </w:r>
    </w:p>
    <w:p w:rsidR="00AC40E0" w:rsidRPr="00FA34A8" w:rsidRDefault="00AC40E0" w:rsidP="00AC40E0">
      <w:pPr>
        <w:pStyle w:val="NormalWeb"/>
        <w:rPr>
          <w:rFonts w:asciiTheme="minorHAnsi" w:hAnsiTheme="minorHAnsi"/>
          <w:color w:val="000000" w:themeColor="text1"/>
        </w:rPr>
      </w:pPr>
      <w:r w:rsidRPr="00FA34A8">
        <w:rPr>
          <w:rFonts w:asciiTheme="minorHAnsi" w:hAnsiTheme="minorHAnsi"/>
          <w:color w:val="000000" w:themeColor="text1"/>
        </w:rPr>
        <w:t>Unfortunately, the word 'didn't' is never followed by a past tense verb, in this case 'cried'. The correct way of putting it would be:</w:t>
      </w:r>
    </w:p>
    <w:p w:rsidR="00AC40E0" w:rsidRPr="00FA34A8" w:rsidRDefault="00AC40E0" w:rsidP="00AC40E0">
      <w:pPr>
        <w:pStyle w:val="NormalWeb"/>
        <w:rPr>
          <w:rFonts w:asciiTheme="minorHAnsi" w:hAnsiTheme="minorHAnsi"/>
          <w:color w:val="000000" w:themeColor="text1"/>
        </w:rPr>
      </w:pPr>
      <w:r w:rsidRPr="00FA34A8">
        <w:rPr>
          <w:rFonts w:asciiTheme="minorHAnsi" w:hAnsiTheme="minorHAnsi"/>
          <w:color w:val="000000" w:themeColor="text1"/>
        </w:rPr>
        <w:t>~ "I didn't cry when I saw the movie."</w:t>
      </w:r>
    </w:p>
    <w:p w:rsidR="00AC40E0" w:rsidRPr="00FA34A8" w:rsidRDefault="00AC40E0" w:rsidP="003200B1">
      <w:pPr>
        <w:spacing w:after="0" w:line="240" w:lineRule="auto"/>
        <w:rPr>
          <w:rFonts w:eastAsia="Times New Roman" w:cs="Arial"/>
          <w:sz w:val="24"/>
          <w:szCs w:val="24"/>
        </w:rPr>
      </w:pPr>
    </w:p>
    <w:p w:rsidR="00094BD6" w:rsidRPr="00F374C1" w:rsidRDefault="00094BD6" w:rsidP="00094BD6">
      <w:pPr>
        <w:pStyle w:val="Heading2"/>
        <w:rPr>
          <w:rFonts w:asciiTheme="minorHAnsi" w:eastAsia="Times New Roman" w:hAnsiTheme="minorHAnsi" w:cs="Times New Roman"/>
          <w:b/>
          <w:color w:val="auto"/>
          <w:sz w:val="24"/>
          <w:szCs w:val="24"/>
          <w:u w:val="single"/>
        </w:rPr>
      </w:pPr>
      <w:r w:rsidRPr="00F374C1">
        <w:rPr>
          <w:rFonts w:asciiTheme="minorHAnsi" w:eastAsia="Times New Roman" w:hAnsiTheme="minorHAnsi" w:cs="Times New Roman"/>
          <w:b/>
          <w:color w:val="auto"/>
          <w:sz w:val="24"/>
          <w:szCs w:val="24"/>
          <w:u w:val="single"/>
        </w:rPr>
        <w:t>Semantic errors</w:t>
      </w:r>
    </w:p>
    <w:p w:rsidR="00094BD6" w:rsidRPr="00FA34A8" w:rsidRDefault="00094BD6" w:rsidP="00094BD6">
      <w:pPr>
        <w:pStyle w:val="BodyTextIndent3"/>
        <w:rPr>
          <w:rFonts w:asciiTheme="minorHAnsi" w:hAnsiTheme="minorHAnsi"/>
        </w:rPr>
      </w:pPr>
      <w:r w:rsidRPr="00FA34A8">
        <w:rPr>
          <w:rFonts w:asciiTheme="minorHAnsi" w:hAnsiTheme="minorHAnsi"/>
        </w:rPr>
        <w:t xml:space="preserve">Many different spellings are pronounced in the same way, and what first seems to be a correct reading may have been the selection of </w:t>
      </w:r>
      <w:r w:rsidR="00FC2A47" w:rsidRPr="00FA34A8">
        <w:rPr>
          <w:rFonts w:asciiTheme="minorHAnsi" w:hAnsiTheme="minorHAnsi"/>
        </w:rPr>
        <w:t>a</w:t>
      </w:r>
      <w:r w:rsidRPr="00FA34A8">
        <w:rPr>
          <w:rFonts w:asciiTheme="minorHAnsi" w:hAnsiTheme="minorHAnsi"/>
        </w:rPr>
        <w:t>n irrelevant homonym.</w:t>
      </w:r>
    </w:p>
    <w:p w:rsidR="00094BD6" w:rsidRPr="00FA34A8" w:rsidRDefault="00094BD6" w:rsidP="00FC2A47">
      <w:pPr>
        <w:pStyle w:val="insertitem"/>
        <w:ind w:left="720" w:hanging="660"/>
        <w:rPr>
          <w:rFonts w:asciiTheme="minorHAnsi" w:hAnsiTheme="minorHAnsi"/>
        </w:rPr>
      </w:pPr>
      <w:r w:rsidRPr="00FA34A8">
        <w:rPr>
          <w:rFonts w:asciiTheme="minorHAnsi" w:hAnsiTheme="minorHAnsi"/>
        </w:rPr>
        <w:t>(1)</w:t>
      </w:r>
      <w:r w:rsidRPr="00FA34A8">
        <w:rPr>
          <w:rFonts w:asciiTheme="minorHAnsi" w:hAnsiTheme="minorHAnsi"/>
        </w:rPr>
        <w:tab/>
        <w:t xml:space="preserve">Text:  </w:t>
      </w:r>
      <w:r w:rsidRPr="00FA34A8">
        <w:rPr>
          <w:rFonts w:asciiTheme="minorHAnsi" w:hAnsiTheme="minorHAnsi"/>
        </w:rPr>
        <w:tab/>
        <w:t>The sun came up.</w:t>
      </w:r>
      <w:r w:rsidR="00FC2A47" w:rsidRPr="00FA34A8">
        <w:rPr>
          <w:rFonts w:asciiTheme="minorHAnsi" w:hAnsiTheme="minorHAnsi"/>
        </w:rPr>
        <w:br/>
      </w:r>
      <w:r w:rsidRPr="00FA34A8">
        <w:rPr>
          <w:rFonts w:asciiTheme="minorHAnsi" w:hAnsiTheme="minorHAnsi"/>
        </w:rPr>
        <w:t xml:space="preserve">Reading: The </w:t>
      </w:r>
      <w:ins w:id="1" w:author="Emily Robin" w:date="2003-09-18T11:56:00Z">
        <w:r w:rsidRPr="00FA34A8">
          <w:rPr>
            <w:rFonts w:asciiTheme="minorHAnsi" w:hAnsiTheme="minorHAnsi"/>
          </w:rPr>
          <w:t xml:space="preserve">son </w:t>
        </w:r>
      </w:ins>
      <w:r w:rsidRPr="00FA34A8">
        <w:rPr>
          <w:rFonts w:asciiTheme="minorHAnsi" w:hAnsiTheme="minorHAnsi"/>
        </w:rPr>
        <w:t>came up</w:t>
      </w:r>
    </w:p>
    <w:p w:rsidR="00094BD6" w:rsidRPr="00FA34A8" w:rsidRDefault="00094BD6" w:rsidP="00FC2A47">
      <w:pPr>
        <w:pStyle w:val="insertitem"/>
        <w:rPr>
          <w:rFonts w:asciiTheme="minorHAnsi" w:hAnsiTheme="minorHAnsi"/>
        </w:rPr>
      </w:pPr>
      <w:r w:rsidRPr="00FA34A8">
        <w:rPr>
          <w:rFonts w:asciiTheme="minorHAnsi" w:hAnsiTheme="minorHAnsi"/>
        </w:rPr>
        <w:t xml:space="preserve">.But if the sequence </w:t>
      </w:r>
      <w:ins w:id="2" w:author="Emily Robin" w:date="2003-09-18T11:55:00Z">
        <w:r w:rsidRPr="00FA34A8">
          <w:rPr>
            <w:rFonts w:asciiTheme="minorHAnsi" w:hAnsiTheme="minorHAnsi"/>
          </w:rPr>
          <w:t xml:space="preserve">in (1) were followed by additional information, </w:t>
        </w:r>
      </w:ins>
      <w:ins w:id="3" w:author="Emily Robin" w:date="2003-09-18T11:57:00Z">
        <w:r w:rsidRPr="00FA34A8">
          <w:rPr>
            <w:rFonts w:asciiTheme="minorHAnsi" w:hAnsiTheme="minorHAnsi"/>
          </w:rPr>
          <w:t xml:space="preserve">as </w:t>
        </w:r>
      </w:ins>
      <w:r w:rsidRPr="00FA34A8">
        <w:rPr>
          <w:rFonts w:asciiTheme="minorHAnsi" w:hAnsiTheme="minorHAnsi"/>
        </w:rPr>
        <w:t>shown in (2</w:t>
      </w:r>
      <w:r w:rsidR="00EF1E30" w:rsidRPr="00FA34A8">
        <w:rPr>
          <w:rFonts w:asciiTheme="minorHAnsi" w:hAnsiTheme="minorHAnsi"/>
        </w:rPr>
        <w:t>),</w:t>
      </w:r>
      <w:r w:rsidRPr="00FA34A8">
        <w:rPr>
          <w:rFonts w:asciiTheme="minorHAnsi" w:hAnsiTheme="minorHAnsi"/>
        </w:rPr>
        <w:t xml:space="preserve"> the teacher </w:t>
      </w:r>
      <w:ins w:id="4" w:author="Emily Robin" w:date="2003-09-18T11:56:00Z">
        <w:r w:rsidRPr="00FA34A8">
          <w:rPr>
            <w:rFonts w:asciiTheme="minorHAnsi" w:hAnsiTheme="minorHAnsi"/>
          </w:rPr>
          <w:t xml:space="preserve">would </w:t>
        </w:r>
      </w:ins>
      <w:r w:rsidRPr="00FA34A8">
        <w:rPr>
          <w:rFonts w:asciiTheme="minorHAnsi" w:hAnsiTheme="minorHAnsi"/>
        </w:rPr>
        <w:t>realize that the child ha</w:t>
      </w:r>
      <w:ins w:id="5" w:author="Emily Robin" w:date="2003-09-18T11:56:00Z">
        <w:r w:rsidRPr="00FA34A8">
          <w:rPr>
            <w:rFonts w:asciiTheme="minorHAnsi" w:hAnsiTheme="minorHAnsi"/>
          </w:rPr>
          <w:t>d</w:t>
        </w:r>
      </w:ins>
      <w:r w:rsidRPr="00FA34A8">
        <w:rPr>
          <w:rFonts w:asciiTheme="minorHAnsi" w:hAnsiTheme="minorHAnsi"/>
        </w:rPr>
        <w:t xml:space="preserve"> selected a wrong homonym, </w:t>
      </w:r>
      <w:r w:rsidRPr="00FA34A8">
        <w:rPr>
          <w:rFonts w:asciiTheme="minorHAnsi" w:hAnsiTheme="minorHAnsi"/>
          <w:iCs/>
        </w:rPr>
        <w:t xml:space="preserve">son </w:t>
      </w:r>
      <w:r w:rsidRPr="00FA34A8">
        <w:rPr>
          <w:rFonts w:asciiTheme="minorHAnsi" w:hAnsiTheme="minorHAnsi"/>
        </w:rPr>
        <w:t xml:space="preserve">for </w:t>
      </w:r>
      <w:r w:rsidRPr="00FA34A8">
        <w:rPr>
          <w:rFonts w:asciiTheme="minorHAnsi" w:hAnsiTheme="minorHAnsi"/>
          <w:iCs/>
        </w:rPr>
        <w:t>sun</w:t>
      </w:r>
      <w:r w:rsidRPr="00FA34A8">
        <w:rPr>
          <w:rFonts w:asciiTheme="minorHAnsi" w:hAnsiTheme="minorHAnsi"/>
        </w:rPr>
        <w:t>.</w:t>
      </w:r>
    </w:p>
    <w:p w:rsidR="00094BD6" w:rsidRPr="00FA34A8" w:rsidRDefault="00094BD6" w:rsidP="00094BD6">
      <w:pPr>
        <w:pStyle w:val="BodyText"/>
        <w:rPr>
          <w:rFonts w:asciiTheme="minorHAnsi" w:hAnsiTheme="minorHAnsi"/>
        </w:rPr>
      </w:pPr>
      <w:r w:rsidRPr="00FA34A8">
        <w:rPr>
          <w:rFonts w:asciiTheme="minorHAnsi" w:hAnsiTheme="minorHAnsi"/>
        </w:rPr>
        <w:t> </w:t>
      </w:r>
    </w:p>
    <w:p w:rsidR="00094BD6" w:rsidRPr="00FA34A8" w:rsidRDefault="00094BD6" w:rsidP="00FC2A47">
      <w:pPr>
        <w:pStyle w:val="insertitem"/>
        <w:ind w:left="720" w:hanging="720"/>
        <w:rPr>
          <w:rFonts w:asciiTheme="minorHAnsi" w:hAnsiTheme="minorHAnsi"/>
        </w:rPr>
      </w:pPr>
      <w:r w:rsidRPr="00FA34A8">
        <w:rPr>
          <w:rFonts w:asciiTheme="minorHAnsi" w:hAnsiTheme="minorHAnsi"/>
        </w:rPr>
        <w:t>(2)</w:t>
      </w:r>
      <w:r w:rsidRPr="00FA34A8">
        <w:rPr>
          <w:rFonts w:asciiTheme="minorHAnsi" w:hAnsiTheme="minorHAnsi"/>
        </w:rPr>
        <w:tab/>
        <w:t xml:space="preserve">Text:  </w:t>
      </w:r>
      <w:r w:rsidRPr="00FA34A8">
        <w:rPr>
          <w:rFonts w:asciiTheme="minorHAnsi" w:hAnsiTheme="minorHAnsi"/>
        </w:rPr>
        <w:tab/>
        <w:t>The sun came up; it was going to be a hot day.</w:t>
      </w:r>
      <w:r w:rsidR="00FC2A47" w:rsidRPr="00FA34A8">
        <w:rPr>
          <w:rFonts w:asciiTheme="minorHAnsi" w:hAnsiTheme="minorHAnsi"/>
        </w:rPr>
        <w:br/>
      </w:r>
      <w:r w:rsidRPr="00FA34A8">
        <w:rPr>
          <w:rFonts w:asciiTheme="minorHAnsi" w:hAnsiTheme="minorHAnsi"/>
        </w:rPr>
        <w:t>Reading:  The son came up; he was going to be hot.</w:t>
      </w:r>
    </w:p>
    <w:p w:rsidR="00094BD6" w:rsidRPr="00FA34A8" w:rsidRDefault="00094BD6" w:rsidP="00FC2A47">
      <w:pPr>
        <w:pStyle w:val="insertitem"/>
        <w:ind w:firstLine="720"/>
        <w:rPr>
          <w:rFonts w:asciiTheme="minorHAnsi" w:hAnsiTheme="minorHAnsi"/>
        </w:rPr>
      </w:pPr>
      <w:r w:rsidRPr="00FA34A8">
        <w:rPr>
          <w:rFonts w:asciiTheme="minorHAnsi" w:hAnsiTheme="minorHAnsi"/>
        </w:rPr>
        <w:t>A reading error can be defined as the selection of the wrong word in a printed text</w:t>
      </w:r>
      <w:r w:rsidR="00FC2A47" w:rsidRPr="00FA34A8">
        <w:rPr>
          <w:rFonts w:asciiTheme="minorHAnsi" w:hAnsiTheme="minorHAnsi" w:cs="Tahoma"/>
        </w:rPr>
        <w:t xml:space="preserve"> </w:t>
      </w:r>
      <w:r w:rsidRPr="00FA34A8">
        <w:rPr>
          <w:rFonts w:asciiTheme="minorHAnsi" w:hAnsiTheme="minorHAnsi"/>
        </w:rPr>
        <w:t xml:space="preserve">that is, not the word intended by the writer of the text.  </w:t>
      </w:r>
    </w:p>
    <w:p w:rsidR="00094BD6" w:rsidRPr="00F374C1" w:rsidRDefault="00094BD6" w:rsidP="00094BD6">
      <w:pPr>
        <w:pStyle w:val="Heading2"/>
        <w:rPr>
          <w:rFonts w:asciiTheme="minorHAnsi" w:eastAsia="Times New Roman" w:hAnsiTheme="minorHAnsi" w:cs="Times New Roman"/>
          <w:b/>
          <w:color w:val="auto"/>
          <w:sz w:val="24"/>
          <w:szCs w:val="24"/>
          <w:u w:val="single"/>
        </w:rPr>
      </w:pPr>
      <w:r w:rsidRPr="00F374C1">
        <w:rPr>
          <w:rFonts w:asciiTheme="minorHAnsi" w:eastAsia="Times New Roman" w:hAnsiTheme="minorHAnsi" w:cs="Times New Roman"/>
          <w:b/>
          <w:color w:val="auto"/>
          <w:sz w:val="24"/>
          <w:szCs w:val="24"/>
          <w:u w:val="single"/>
        </w:rPr>
        <w:t>Potential errors and clear errors</w:t>
      </w:r>
    </w:p>
    <w:p w:rsidR="00094BD6" w:rsidRPr="00FA34A8" w:rsidRDefault="00FC2A47" w:rsidP="00FC2A47">
      <w:pPr>
        <w:pStyle w:val="insertitem"/>
        <w:ind w:left="720" w:hanging="720"/>
        <w:rPr>
          <w:rFonts w:asciiTheme="minorHAnsi" w:hAnsiTheme="minorHAnsi"/>
        </w:rPr>
      </w:pPr>
      <w:r w:rsidRPr="00FA34A8">
        <w:rPr>
          <w:rFonts w:asciiTheme="minorHAnsi" w:hAnsiTheme="minorHAnsi"/>
        </w:rPr>
        <w:t xml:space="preserve">(3) </w:t>
      </w:r>
      <w:r w:rsidRPr="00FA34A8">
        <w:rPr>
          <w:rFonts w:asciiTheme="minorHAnsi" w:hAnsiTheme="minorHAnsi"/>
        </w:rPr>
        <w:tab/>
      </w:r>
      <w:r w:rsidR="00094BD6" w:rsidRPr="00FA34A8">
        <w:rPr>
          <w:rFonts w:asciiTheme="minorHAnsi" w:hAnsiTheme="minorHAnsi"/>
        </w:rPr>
        <w:t>Text: My blood began to boil</w:t>
      </w:r>
      <w:ins w:id="6" w:author="Emily Robin" w:date="2003-09-18T13:57:00Z">
        <w:r w:rsidR="00094BD6" w:rsidRPr="00FA34A8">
          <w:rPr>
            <w:rFonts w:asciiTheme="minorHAnsi" w:hAnsiTheme="minorHAnsi"/>
          </w:rPr>
          <w:t>.</w:t>
        </w:r>
      </w:ins>
      <w:r w:rsidRPr="00FA34A8">
        <w:rPr>
          <w:rFonts w:asciiTheme="minorHAnsi" w:hAnsiTheme="minorHAnsi"/>
        </w:rPr>
        <w:br/>
      </w:r>
      <w:r w:rsidR="00094BD6" w:rsidRPr="00FA34A8">
        <w:rPr>
          <w:rFonts w:asciiTheme="minorHAnsi" w:hAnsiTheme="minorHAnsi"/>
        </w:rPr>
        <w:t>Reading: My boat began to bill.</w:t>
      </w:r>
    </w:p>
    <w:p w:rsidR="00094BD6" w:rsidRPr="00FA34A8" w:rsidRDefault="00094BD6" w:rsidP="00FC2A47">
      <w:pPr>
        <w:pStyle w:val="insertitem"/>
        <w:rPr>
          <w:rFonts w:asciiTheme="minorHAnsi" w:hAnsiTheme="minorHAnsi"/>
        </w:rPr>
      </w:pPr>
      <w:r w:rsidRPr="00FA34A8">
        <w:rPr>
          <w:rFonts w:asciiTheme="minorHAnsi" w:hAnsiTheme="minorHAnsi"/>
        </w:rPr>
        <w:lastRenderedPageBreak/>
        <w:t xml:space="preserve">The reading </w:t>
      </w:r>
      <w:r w:rsidRPr="00FA34A8">
        <w:rPr>
          <w:rFonts w:asciiTheme="minorHAnsi" w:hAnsiTheme="minorHAnsi"/>
          <w:iCs/>
        </w:rPr>
        <w:t>boat</w:t>
      </w:r>
      <w:r w:rsidRPr="00FA34A8">
        <w:rPr>
          <w:rFonts w:asciiTheme="minorHAnsi" w:hAnsiTheme="minorHAnsi"/>
        </w:rPr>
        <w:t xml:space="preserve"> </w:t>
      </w:r>
      <w:ins w:id="7" w:author="Emily Robin" w:date="2003-09-18T13:58:00Z">
        <w:r w:rsidRPr="00FA34A8">
          <w:rPr>
            <w:rFonts w:asciiTheme="minorHAnsi" w:hAnsiTheme="minorHAnsi"/>
          </w:rPr>
          <w:t xml:space="preserve">for </w:t>
        </w:r>
        <w:r w:rsidRPr="00FA34A8">
          <w:rPr>
            <w:rFonts w:asciiTheme="minorHAnsi" w:hAnsiTheme="minorHAnsi"/>
            <w:iCs/>
          </w:rPr>
          <w:t>blood</w:t>
        </w:r>
        <w:r w:rsidRPr="00FA34A8">
          <w:rPr>
            <w:rFonts w:asciiTheme="minorHAnsi" w:hAnsiTheme="minorHAnsi"/>
          </w:rPr>
          <w:t xml:space="preserve"> </w:t>
        </w:r>
      </w:ins>
      <w:r w:rsidRPr="00FA34A8">
        <w:rPr>
          <w:rFonts w:asciiTheme="minorHAnsi" w:hAnsiTheme="minorHAnsi"/>
        </w:rPr>
        <w:t xml:space="preserve">in (3) is a clear error and so is </w:t>
      </w:r>
      <w:r w:rsidRPr="00FA34A8">
        <w:rPr>
          <w:rFonts w:asciiTheme="minorHAnsi" w:hAnsiTheme="minorHAnsi"/>
          <w:iCs/>
        </w:rPr>
        <w:t>bill</w:t>
      </w:r>
      <w:ins w:id="8" w:author="Emily Robin" w:date="2003-09-18T13:58:00Z">
        <w:r w:rsidRPr="00FA34A8">
          <w:rPr>
            <w:rFonts w:asciiTheme="minorHAnsi" w:hAnsiTheme="minorHAnsi"/>
            <w:iCs/>
          </w:rPr>
          <w:t xml:space="preserve"> for boil</w:t>
        </w:r>
      </w:ins>
      <w:r w:rsidRPr="00FA34A8">
        <w:rPr>
          <w:rFonts w:asciiTheme="minorHAnsi" w:hAnsiTheme="minorHAnsi"/>
        </w:rPr>
        <w:t xml:space="preserve">.  In both cases initial and final consonants are read correctly; the errors concern the initial cluster and the vowel pairs </w:t>
      </w:r>
      <w:r w:rsidRPr="00FA34A8">
        <w:rPr>
          <w:rFonts w:asciiTheme="minorHAnsi" w:hAnsiTheme="minorHAnsi"/>
          <w:iCs/>
        </w:rPr>
        <w:t>oo</w:t>
      </w:r>
      <w:r w:rsidRPr="00FA34A8">
        <w:rPr>
          <w:rFonts w:asciiTheme="minorHAnsi" w:hAnsiTheme="minorHAnsi"/>
        </w:rPr>
        <w:t xml:space="preserve"> and </w:t>
      </w:r>
      <w:r w:rsidRPr="00FA34A8">
        <w:rPr>
          <w:rFonts w:asciiTheme="minorHAnsi" w:hAnsiTheme="minorHAnsi"/>
          <w:iCs/>
        </w:rPr>
        <w:t xml:space="preserve">oi.   </w:t>
      </w:r>
      <w:r w:rsidRPr="00FA34A8">
        <w:rPr>
          <w:rFonts w:asciiTheme="minorHAnsi" w:hAnsiTheme="minorHAnsi"/>
        </w:rPr>
        <w:t xml:space="preserve">The second error </w:t>
      </w:r>
      <w:r w:rsidRPr="00FA34A8">
        <w:rPr>
          <w:rFonts w:asciiTheme="minorHAnsi" w:hAnsiTheme="minorHAnsi"/>
          <w:iCs/>
        </w:rPr>
        <w:t>bill</w:t>
      </w:r>
      <w:ins w:id="9" w:author="Emily Robin" w:date="2003-09-18T13:59:00Z">
        <w:r w:rsidRPr="00FA34A8">
          <w:rPr>
            <w:rFonts w:asciiTheme="minorHAnsi" w:hAnsiTheme="minorHAnsi"/>
            <w:iCs/>
          </w:rPr>
          <w:t xml:space="preserve"> for</w:t>
        </w:r>
      </w:ins>
      <w:r w:rsidRPr="00FA34A8">
        <w:rPr>
          <w:rFonts w:asciiTheme="minorHAnsi" w:hAnsiTheme="minorHAnsi"/>
        </w:rPr>
        <w:t xml:space="preserve"> </w:t>
      </w:r>
      <w:r w:rsidRPr="00FA34A8">
        <w:rPr>
          <w:rFonts w:asciiTheme="minorHAnsi" w:hAnsiTheme="minorHAnsi"/>
          <w:iCs/>
        </w:rPr>
        <w:t xml:space="preserve">boil </w:t>
      </w:r>
      <w:r w:rsidRPr="00FA34A8">
        <w:rPr>
          <w:rFonts w:asciiTheme="minorHAnsi" w:hAnsiTheme="minorHAnsi"/>
        </w:rPr>
        <w:t>is in the semantic shadow of the first</w:t>
      </w:r>
      <w:ins w:id="10" w:author="Emily Robin" w:date="2003-09-18T13:59:00Z">
        <w:r w:rsidRPr="00FA34A8">
          <w:rPr>
            <w:rFonts w:asciiTheme="minorHAnsi" w:hAnsiTheme="minorHAnsi"/>
          </w:rPr>
          <w:t xml:space="preserve"> error</w:t>
        </w:r>
      </w:ins>
      <w:r w:rsidRPr="00FA34A8">
        <w:rPr>
          <w:rFonts w:asciiTheme="minorHAnsi" w:hAnsiTheme="minorHAnsi"/>
        </w:rPr>
        <w:t xml:space="preserve">.  . </w:t>
      </w:r>
      <w:ins w:id="11" w:author="Emily Robin" w:date="2003-09-18T14:00:00Z">
        <w:r w:rsidRPr="00FA34A8">
          <w:rPr>
            <w:rFonts w:asciiTheme="minorHAnsi" w:hAnsiTheme="minorHAnsi"/>
          </w:rPr>
          <w:t xml:space="preserve"> </w:t>
        </w:r>
      </w:ins>
    </w:p>
    <w:p w:rsidR="00094BD6" w:rsidRPr="00FA34A8" w:rsidRDefault="00094BD6" w:rsidP="00FC2A47">
      <w:pPr>
        <w:pStyle w:val="insertitem"/>
        <w:ind w:left="720" w:hanging="720"/>
        <w:rPr>
          <w:rFonts w:asciiTheme="minorHAnsi" w:hAnsiTheme="minorHAnsi"/>
        </w:rPr>
      </w:pPr>
      <w:r w:rsidRPr="00FA34A8">
        <w:rPr>
          <w:rFonts w:asciiTheme="minorHAnsi" w:hAnsiTheme="minorHAnsi"/>
        </w:rPr>
        <w:t xml:space="preserve">(4) </w:t>
      </w:r>
      <w:r w:rsidRPr="00FA34A8">
        <w:rPr>
          <w:rFonts w:asciiTheme="minorHAnsi" w:hAnsiTheme="minorHAnsi"/>
        </w:rPr>
        <w:tab/>
        <w:t>Text: I played it cool and took a sip of my coke.</w:t>
      </w:r>
      <w:r w:rsidR="00FC2A47" w:rsidRPr="00FA34A8">
        <w:rPr>
          <w:rFonts w:asciiTheme="minorHAnsi" w:hAnsiTheme="minorHAnsi"/>
        </w:rPr>
        <w:br/>
      </w:r>
      <w:r w:rsidRPr="00FA34A8">
        <w:rPr>
          <w:rFonts w:asciiTheme="minorHAnsi" w:hAnsiTheme="minorHAnsi"/>
        </w:rPr>
        <w:t>Reading: I play it cool and took a sip of my coke.</w:t>
      </w:r>
    </w:p>
    <w:p w:rsidR="00094BD6" w:rsidRPr="00FA34A8" w:rsidRDefault="00094BD6" w:rsidP="00FC2A47">
      <w:pPr>
        <w:spacing w:before="100" w:beforeAutospacing="1" w:after="100" w:afterAutospacing="1"/>
        <w:ind w:left="-90" w:firstLine="810"/>
        <w:rPr>
          <w:rFonts w:cs="Times New Roman"/>
          <w:sz w:val="24"/>
          <w:szCs w:val="24"/>
        </w:rPr>
      </w:pPr>
      <w:r w:rsidRPr="00FA34A8">
        <w:rPr>
          <w:rFonts w:cs="Times New Roman"/>
          <w:sz w:val="24"/>
          <w:szCs w:val="24"/>
        </w:rPr>
        <w:t xml:space="preserve">The potential error </w:t>
      </w:r>
      <w:r w:rsidRPr="00FA34A8">
        <w:rPr>
          <w:rFonts w:cs="Times New Roman"/>
          <w:iCs/>
          <w:sz w:val="24"/>
          <w:szCs w:val="24"/>
        </w:rPr>
        <w:t>play</w:t>
      </w:r>
      <w:r w:rsidRPr="00FA34A8">
        <w:rPr>
          <w:rFonts w:cs="Times New Roman"/>
          <w:sz w:val="24"/>
          <w:szCs w:val="24"/>
        </w:rPr>
        <w:t xml:space="preserve"> </w:t>
      </w:r>
      <w:ins w:id="12" w:author="Emily Robin" w:date="2003-09-18T14:01:00Z">
        <w:r w:rsidRPr="00FA34A8">
          <w:rPr>
            <w:rFonts w:cs="Times New Roman"/>
            <w:sz w:val="24"/>
            <w:szCs w:val="24"/>
          </w:rPr>
          <w:t xml:space="preserve">for </w:t>
        </w:r>
        <w:r w:rsidRPr="00FA34A8">
          <w:rPr>
            <w:rFonts w:cs="Times New Roman"/>
            <w:iCs/>
            <w:sz w:val="24"/>
            <w:szCs w:val="24"/>
          </w:rPr>
          <w:t>played</w:t>
        </w:r>
        <w:r w:rsidRPr="00FA34A8">
          <w:rPr>
            <w:rFonts w:cs="Times New Roman"/>
            <w:sz w:val="24"/>
            <w:szCs w:val="24"/>
          </w:rPr>
          <w:t xml:space="preserve"> </w:t>
        </w:r>
      </w:ins>
      <w:r w:rsidRPr="00FA34A8">
        <w:rPr>
          <w:rFonts w:cs="Times New Roman"/>
          <w:sz w:val="24"/>
          <w:szCs w:val="24"/>
        </w:rPr>
        <w:t>in (4)</w:t>
      </w:r>
      <w:r w:rsidRPr="00FA34A8">
        <w:rPr>
          <w:rFonts w:cs="Times New Roman"/>
          <w:iCs/>
          <w:sz w:val="24"/>
          <w:szCs w:val="24"/>
        </w:rPr>
        <w:t xml:space="preserve"> </w:t>
      </w:r>
      <w:r w:rsidRPr="00FA34A8">
        <w:rPr>
          <w:rFonts w:cs="Times New Roman"/>
          <w:sz w:val="24"/>
          <w:szCs w:val="24"/>
        </w:rPr>
        <w:t>is a common type</w:t>
      </w:r>
      <w:ins w:id="13" w:author="Emily Robin" w:date="2003-09-18T14:01:00Z">
        <w:r w:rsidRPr="00FA34A8">
          <w:rPr>
            <w:rFonts w:cs="Times New Roman"/>
            <w:sz w:val="24"/>
            <w:szCs w:val="24"/>
          </w:rPr>
          <w:t xml:space="preserve"> of error</w:t>
        </w:r>
      </w:ins>
      <w:r w:rsidRPr="00FA34A8">
        <w:rPr>
          <w:rFonts w:cs="Times New Roman"/>
          <w:sz w:val="24"/>
          <w:szCs w:val="24"/>
        </w:rPr>
        <w:t xml:space="preserve">.  It may be a failure to decipher the past tense signal </w:t>
      </w:r>
      <w:r w:rsidR="00FC2A47" w:rsidRPr="00FA34A8">
        <w:rPr>
          <w:rFonts w:cs="Times New Roman"/>
          <w:iCs/>
          <w:sz w:val="24"/>
          <w:szCs w:val="24"/>
        </w:rPr>
        <w:t>“</w:t>
      </w:r>
      <w:r w:rsidRPr="00FA34A8">
        <w:rPr>
          <w:rFonts w:cs="Times New Roman"/>
          <w:iCs/>
          <w:sz w:val="24"/>
          <w:szCs w:val="24"/>
        </w:rPr>
        <w:t>ed</w:t>
      </w:r>
      <w:r w:rsidR="00FC2A47" w:rsidRPr="00FA34A8">
        <w:rPr>
          <w:rFonts w:cs="Times New Roman"/>
          <w:iCs/>
          <w:sz w:val="24"/>
          <w:szCs w:val="24"/>
        </w:rPr>
        <w:t>”</w:t>
      </w:r>
      <w:r w:rsidRPr="00FA34A8">
        <w:rPr>
          <w:rFonts w:cs="Times New Roman"/>
          <w:sz w:val="24"/>
          <w:szCs w:val="24"/>
        </w:rPr>
        <w:t xml:space="preserve">, and indeed such readings of past tense forms as present tense are extremely frequent.  On the other hand, it may represent a phonological deletion of the final /d/, though this is not as common for single consonants as in </w:t>
      </w:r>
      <w:r w:rsidRPr="00FA34A8">
        <w:rPr>
          <w:rFonts w:cs="Times New Roman"/>
          <w:iCs/>
          <w:sz w:val="24"/>
          <w:szCs w:val="24"/>
        </w:rPr>
        <w:t xml:space="preserve">played </w:t>
      </w:r>
      <w:r w:rsidRPr="00FA34A8">
        <w:rPr>
          <w:rFonts w:cs="Times New Roman"/>
          <w:sz w:val="24"/>
          <w:szCs w:val="24"/>
        </w:rPr>
        <w:t xml:space="preserve">as compared to consonant clusters in words like </w:t>
      </w:r>
      <w:r w:rsidRPr="00FA34A8">
        <w:rPr>
          <w:rFonts w:cs="Times New Roman"/>
          <w:iCs/>
          <w:sz w:val="24"/>
          <w:szCs w:val="24"/>
        </w:rPr>
        <w:t>served</w:t>
      </w:r>
      <w:r w:rsidRPr="00FA34A8">
        <w:rPr>
          <w:rFonts w:cs="Times New Roman"/>
          <w:sz w:val="24"/>
          <w:szCs w:val="24"/>
        </w:rPr>
        <w:t xml:space="preserve">.  </w:t>
      </w:r>
      <w:r w:rsidRPr="00FA34A8">
        <w:t> </w:t>
      </w:r>
    </w:p>
    <w:p w:rsidR="00094BD6" w:rsidRPr="00FA34A8" w:rsidRDefault="00094BD6" w:rsidP="00FC2A47">
      <w:pPr>
        <w:pStyle w:val="insertitem"/>
        <w:ind w:left="720" w:hanging="720"/>
        <w:rPr>
          <w:rFonts w:asciiTheme="minorHAnsi" w:hAnsiTheme="minorHAnsi"/>
        </w:rPr>
      </w:pPr>
      <w:r w:rsidRPr="00FA34A8">
        <w:rPr>
          <w:rFonts w:asciiTheme="minorHAnsi" w:hAnsiTheme="minorHAnsi"/>
        </w:rPr>
        <w:t>(5)</w:t>
      </w:r>
      <w:r w:rsidRPr="00FA34A8">
        <w:rPr>
          <w:rFonts w:asciiTheme="minorHAnsi" w:hAnsiTheme="minorHAnsi"/>
        </w:rPr>
        <w:tab/>
        <w:t>Text:  His teeth are as sharp as the edge of my knife.</w:t>
      </w:r>
      <w:r w:rsidR="00FC2A47" w:rsidRPr="00FA34A8">
        <w:rPr>
          <w:rFonts w:asciiTheme="minorHAnsi" w:hAnsiTheme="minorHAnsi"/>
        </w:rPr>
        <w:br/>
      </w:r>
      <w:r w:rsidRPr="00FA34A8">
        <w:rPr>
          <w:rFonts w:asciiTheme="minorHAnsi" w:hAnsiTheme="minorHAnsi"/>
        </w:rPr>
        <w:t>Reading: His teef are as sharp as the edge of my knee.</w:t>
      </w:r>
    </w:p>
    <w:p w:rsidR="00094BD6" w:rsidRPr="00FA34A8" w:rsidRDefault="00094BD6" w:rsidP="00094BD6">
      <w:pPr>
        <w:spacing w:before="100" w:beforeAutospacing="1" w:after="100" w:afterAutospacing="1"/>
        <w:ind w:firstLine="720"/>
        <w:rPr>
          <w:rFonts w:cs="Times New Roman"/>
          <w:sz w:val="24"/>
          <w:szCs w:val="24"/>
        </w:rPr>
      </w:pPr>
      <w:r w:rsidRPr="00FA34A8">
        <w:rPr>
          <w:rFonts w:cs="Times New Roman"/>
          <w:sz w:val="24"/>
          <w:szCs w:val="24"/>
        </w:rPr>
        <w:t xml:space="preserve">The potential error </w:t>
      </w:r>
      <w:r w:rsidRPr="00FA34A8">
        <w:rPr>
          <w:rFonts w:cs="Times New Roman"/>
          <w:iCs/>
          <w:sz w:val="24"/>
          <w:szCs w:val="24"/>
        </w:rPr>
        <w:t>teef</w:t>
      </w:r>
      <w:ins w:id="14" w:author="Emily Robin" w:date="2003-09-18T14:04:00Z">
        <w:r w:rsidRPr="00FA34A8">
          <w:rPr>
            <w:rFonts w:cs="Times New Roman"/>
            <w:iCs/>
            <w:sz w:val="24"/>
            <w:szCs w:val="24"/>
          </w:rPr>
          <w:t xml:space="preserve"> for teeth </w:t>
        </w:r>
      </w:ins>
      <w:r w:rsidRPr="00FA34A8">
        <w:rPr>
          <w:rFonts w:cs="Times New Roman"/>
          <w:sz w:val="24"/>
          <w:szCs w:val="24"/>
        </w:rPr>
        <w:t xml:space="preserve"> in (5)</w:t>
      </w:r>
      <w:r w:rsidRPr="00FA34A8">
        <w:rPr>
          <w:rFonts w:cs="Times New Roman"/>
          <w:iCs/>
          <w:sz w:val="24"/>
          <w:szCs w:val="24"/>
        </w:rPr>
        <w:t xml:space="preserve"> </w:t>
      </w:r>
      <w:r w:rsidRPr="00FA34A8">
        <w:rPr>
          <w:rFonts w:cs="Times New Roman"/>
          <w:sz w:val="24"/>
          <w:szCs w:val="24"/>
        </w:rPr>
        <w:t xml:space="preserve">incorporates a well known dialect feature of African American Vernacular English [AAVE]: the realization of syllable final </w:t>
      </w:r>
      <w:r w:rsidR="00FC2A47" w:rsidRPr="00FA34A8">
        <w:rPr>
          <w:rFonts w:cs="Times New Roman"/>
          <w:iCs/>
          <w:sz w:val="24"/>
          <w:szCs w:val="24"/>
        </w:rPr>
        <w:t>“</w:t>
      </w:r>
      <w:r w:rsidRPr="00FA34A8">
        <w:rPr>
          <w:rFonts w:cs="Times New Roman"/>
          <w:iCs/>
          <w:sz w:val="24"/>
          <w:szCs w:val="24"/>
        </w:rPr>
        <w:t>th</w:t>
      </w:r>
      <w:r w:rsidR="00FC2A47" w:rsidRPr="00FA34A8">
        <w:rPr>
          <w:rFonts w:cs="Times New Roman"/>
          <w:iCs/>
          <w:sz w:val="24"/>
          <w:szCs w:val="24"/>
        </w:rPr>
        <w:t>”</w:t>
      </w:r>
      <w:r w:rsidRPr="00FA34A8">
        <w:rPr>
          <w:rFonts w:cs="Times New Roman"/>
          <w:iCs/>
          <w:sz w:val="24"/>
          <w:szCs w:val="24"/>
        </w:rPr>
        <w:t xml:space="preserve"> </w:t>
      </w:r>
      <w:r w:rsidRPr="00FA34A8">
        <w:rPr>
          <w:rFonts w:cs="Times New Roman"/>
          <w:sz w:val="24"/>
          <w:szCs w:val="24"/>
        </w:rPr>
        <w:t xml:space="preserve"> as final </w:t>
      </w:r>
      <w:r w:rsidR="00FC2A47" w:rsidRPr="00FA34A8">
        <w:rPr>
          <w:rFonts w:cs="Times New Roman"/>
          <w:iCs/>
          <w:sz w:val="24"/>
          <w:szCs w:val="24"/>
        </w:rPr>
        <w:t>“</w:t>
      </w:r>
      <w:r w:rsidRPr="00FA34A8">
        <w:rPr>
          <w:rFonts w:cs="Times New Roman"/>
          <w:iCs/>
          <w:sz w:val="24"/>
          <w:szCs w:val="24"/>
        </w:rPr>
        <w:t>f</w:t>
      </w:r>
      <w:r w:rsidR="00FC2A47" w:rsidRPr="00FA34A8">
        <w:rPr>
          <w:rFonts w:cs="Times New Roman"/>
          <w:iCs/>
          <w:sz w:val="24"/>
          <w:szCs w:val="24"/>
        </w:rPr>
        <w:t>”</w:t>
      </w:r>
      <w:r w:rsidRPr="00FA34A8">
        <w:rPr>
          <w:rFonts w:cs="Times New Roman"/>
          <w:iCs/>
          <w:sz w:val="24"/>
          <w:szCs w:val="24"/>
        </w:rPr>
        <w:t xml:space="preserve"> </w:t>
      </w:r>
      <w:r w:rsidRPr="00FA34A8">
        <w:rPr>
          <w:rFonts w:cs="Times New Roman"/>
          <w:sz w:val="24"/>
          <w:szCs w:val="24"/>
        </w:rPr>
        <w:t xml:space="preserve"> </w:t>
      </w:r>
      <w:r w:rsidR="00FC2A47" w:rsidRPr="00FA34A8">
        <w:rPr>
          <w:rFonts w:cs="Times New Roman"/>
          <w:sz w:val="24"/>
          <w:szCs w:val="24"/>
        </w:rPr>
        <w:t>.</w:t>
      </w:r>
    </w:p>
    <w:p w:rsidR="00094BD6" w:rsidRPr="00F374C1" w:rsidRDefault="00094BD6" w:rsidP="00094BD6">
      <w:pPr>
        <w:pStyle w:val="Heading2"/>
        <w:rPr>
          <w:rFonts w:asciiTheme="minorHAnsi" w:eastAsia="Times New Roman" w:hAnsiTheme="minorHAnsi" w:cs="Times New Roman"/>
          <w:b/>
          <w:color w:val="auto"/>
          <w:sz w:val="24"/>
          <w:szCs w:val="24"/>
          <w:u w:val="single"/>
        </w:rPr>
      </w:pPr>
      <w:r w:rsidRPr="00F374C1">
        <w:rPr>
          <w:rFonts w:asciiTheme="minorHAnsi" w:eastAsia="Times New Roman" w:hAnsiTheme="minorHAnsi" w:cs="Times New Roman"/>
          <w:b/>
          <w:color w:val="auto"/>
          <w:sz w:val="24"/>
          <w:szCs w:val="24"/>
          <w:u w:val="single"/>
        </w:rPr>
        <w:t>Potential error types</w:t>
      </w:r>
    </w:p>
    <w:p w:rsidR="00094BD6" w:rsidRPr="00FA34A8" w:rsidRDefault="00094BD6" w:rsidP="00094BD6">
      <w:pPr>
        <w:spacing w:before="100" w:beforeAutospacing="1" w:after="100" w:afterAutospacing="1"/>
        <w:ind w:firstLine="720"/>
        <w:rPr>
          <w:rFonts w:cs="Times New Roman"/>
          <w:sz w:val="24"/>
          <w:szCs w:val="24"/>
        </w:rPr>
      </w:pPr>
      <w:r w:rsidRPr="00FA34A8">
        <w:rPr>
          <w:rFonts w:cs="Times New Roman"/>
          <w:sz w:val="24"/>
          <w:szCs w:val="24"/>
        </w:rPr>
        <w:t xml:space="preserve">Homonym pairs like </w:t>
      </w:r>
      <w:r w:rsidRPr="00FA34A8">
        <w:rPr>
          <w:rFonts w:cs="Times New Roman"/>
          <w:iCs/>
          <w:sz w:val="24"/>
          <w:szCs w:val="24"/>
        </w:rPr>
        <w:t>son/sun</w:t>
      </w:r>
      <w:r w:rsidRPr="00FA34A8">
        <w:rPr>
          <w:rFonts w:cs="Times New Roman"/>
          <w:sz w:val="24"/>
          <w:szCs w:val="24"/>
        </w:rPr>
        <w:t xml:space="preserve"> create a problem for the teacher more than for the reader, since these words are homophones but not homographs.   </w:t>
      </w:r>
    </w:p>
    <w:p w:rsidR="00094BD6" w:rsidRPr="00FA34A8" w:rsidRDefault="00094BD6" w:rsidP="00094BD6">
      <w:pPr>
        <w:pStyle w:val="insertitem"/>
        <w:rPr>
          <w:rFonts w:asciiTheme="minorHAnsi" w:hAnsiTheme="minorHAnsi"/>
        </w:rPr>
      </w:pPr>
      <w:r w:rsidRPr="00FA34A8">
        <w:rPr>
          <w:rFonts w:asciiTheme="minorHAnsi" w:hAnsiTheme="minorHAnsi"/>
        </w:rPr>
        <w:t>(</w:t>
      </w:r>
      <w:r w:rsidR="00FC2A47" w:rsidRPr="00FA34A8">
        <w:rPr>
          <w:rFonts w:asciiTheme="minorHAnsi" w:hAnsiTheme="minorHAnsi"/>
        </w:rPr>
        <w:t>6</w:t>
      </w:r>
      <w:r w:rsidRPr="00FA34A8">
        <w:rPr>
          <w:rFonts w:asciiTheme="minorHAnsi" w:hAnsiTheme="minorHAnsi"/>
        </w:rPr>
        <w:t>)</w:t>
      </w:r>
      <w:r w:rsidRPr="00FA34A8">
        <w:rPr>
          <w:rFonts w:asciiTheme="minorHAnsi" w:hAnsiTheme="minorHAnsi"/>
        </w:rPr>
        <w:tab/>
      </w:r>
      <w:ins w:id="15" w:author="Emily Robin" w:date="2003-09-18T14:13:00Z">
        <w:r w:rsidRPr="00FA34A8">
          <w:rPr>
            <w:rFonts w:asciiTheme="minorHAnsi" w:hAnsiTheme="minorHAnsi"/>
          </w:rPr>
          <w:t>f</w:t>
        </w:r>
      </w:ins>
      <w:r w:rsidRPr="00FA34A8">
        <w:rPr>
          <w:rFonts w:asciiTheme="minorHAnsi" w:hAnsiTheme="minorHAnsi"/>
        </w:rPr>
        <w:t xml:space="preserve">ind </w:t>
      </w:r>
      <w:r w:rsidRPr="00FA34A8">
        <w:rPr>
          <w:rFonts w:asciiTheme="minorHAnsi" w:hAnsiTheme="minorHAnsi"/>
        </w:rPr>
        <w:tab/>
      </w:r>
      <w:r w:rsidR="00FC2A47" w:rsidRPr="00FA34A8">
        <w:rPr>
          <w:rFonts w:asciiTheme="minorHAnsi" w:hAnsiTheme="minorHAnsi"/>
        </w:rPr>
        <w:sym w:font="Wingdings" w:char="F0E0"/>
      </w:r>
      <w:r w:rsidRPr="00FA34A8">
        <w:rPr>
          <w:rFonts w:asciiTheme="minorHAnsi" w:hAnsiTheme="minorHAnsi"/>
        </w:rPr>
        <w:tab/>
        <w:t>/fayn/</w:t>
      </w:r>
      <w:r w:rsidRPr="00FA34A8">
        <w:rPr>
          <w:rFonts w:asciiTheme="minorHAnsi" w:hAnsiTheme="minorHAnsi"/>
        </w:rPr>
        <w:tab/>
        <w:t>=</w:t>
      </w:r>
      <w:r w:rsidRPr="00FA34A8">
        <w:rPr>
          <w:rFonts w:asciiTheme="minorHAnsi" w:hAnsiTheme="minorHAnsi"/>
        </w:rPr>
        <w:tab/>
        <w:t>fine</w:t>
      </w:r>
      <w:r w:rsidRPr="00FA34A8">
        <w:rPr>
          <w:rFonts w:asciiTheme="minorHAnsi" w:hAnsiTheme="minorHAnsi"/>
        </w:rPr>
        <w:tab/>
      </w:r>
    </w:p>
    <w:p w:rsidR="00094BD6" w:rsidRPr="00FA34A8" w:rsidRDefault="00094BD6" w:rsidP="00094BD6">
      <w:pPr>
        <w:pStyle w:val="insertitem"/>
        <w:rPr>
          <w:rFonts w:asciiTheme="minorHAnsi" w:hAnsiTheme="minorHAnsi"/>
        </w:rPr>
      </w:pPr>
      <w:r w:rsidRPr="00FA34A8">
        <w:rPr>
          <w:rFonts w:asciiTheme="minorHAnsi" w:hAnsiTheme="minorHAnsi"/>
        </w:rPr>
        <w:tab/>
      </w:r>
      <w:ins w:id="16" w:author="Emily Robin" w:date="2003-09-18T14:14:00Z">
        <w:r w:rsidRPr="00FA34A8">
          <w:rPr>
            <w:rFonts w:asciiTheme="minorHAnsi" w:hAnsiTheme="minorHAnsi"/>
          </w:rPr>
          <w:t>t</w:t>
        </w:r>
      </w:ins>
      <w:r w:rsidRPr="00FA34A8">
        <w:rPr>
          <w:rFonts w:asciiTheme="minorHAnsi" w:hAnsiTheme="minorHAnsi"/>
        </w:rPr>
        <w:t>old</w:t>
      </w:r>
      <w:r w:rsidRPr="00FA34A8">
        <w:rPr>
          <w:rFonts w:asciiTheme="minorHAnsi" w:hAnsiTheme="minorHAnsi"/>
        </w:rPr>
        <w:tab/>
      </w:r>
      <w:r w:rsidR="00FC2A47" w:rsidRPr="00FA34A8">
        <w:rPr>
          <w:rFonts w:asciiTheme="minorHAnsi" w:hAnsiTheme="minorHAnsi"/>
        </w:rPr>
        <w:sym w:font="Wingdings" w:char="F0E0"/>
      </w:r>
      <w:r w:rsidRPr="00FA34A8">
        <w:rPr>
          <w:rFonts w:asciiTheme="minorHAnsi" w:hAnsiTheme="minorHAnsi"/>
        </w:rPr>
        <w:tab/>
        <w:t>/towl/</w:t>
      </w:r>
      <w:r w:rsidRPr="00FA34A8">
        <w:rPr>
          <w:rFonts w:asciiTheme="minorHAnsi" w:hAnsiTheme="minorHAnsi"/>
        </w:rPr>
        <w:tab/>
        <w:t xml:space="preserve">= </w:t>
      </w:r>
      <w:r w:rsidRPr="00FA34A8">
        <w:rPr>
          <w:rFonts w:asciiTheme="minorHAnsi" w:hAnsiTheme="minorHAnsi"/>
        </w:rPr>
        <w:tab/>
        <w:t>toll</w:t>
      </w:r>
    </w:p>
    <w:p w:rsidR="00094BD6" w:rsidRPr="00FA34A8" w:rsidRDefault="00094BD6" w:rsidP="00094BD6">
      <w:pPr>
        <w:pStyle w:val="insertitem"/>
        <w:rPr>
          <w:rFonts w:asciiTheme="minorHAnsi" w:hAnsiTheme="minorHAnsi"/>
        </w:rPr>
      </w:pPr>
      <w:r w:rsidRPr="00FA34A8">
        <w:rPr>
          <w:rFonts w:asciiTheme="minorHAnsi" w:hAnsiTheme="minorHAnsi"/>
        </w:rPr>
        <w:tab/>
        <w:t>mist</w:t>
      </w:r>
      <w:r w:rsidRPr="00FA34A8">
        <w:rPr>
          <w:rFonts w:asciiTheme="minorHAnsi" w:hAnsiTheme="minorHAnsi"/>
        </w:rPr>
        <w:tab/>
      </w:r>
      <w:r w:rsidR="00FC2A47" w:rsidRPr="00FA34A8">
        <w:rPr>
          <w:rFonts w:asciiTheme="minorHAnsi" w:hAnsiTheme="minorHAnsi"/>
        </w:rPr>
        <w:sym w:font="Wingdings" w:char="F0E0"/>
      </w:r>
      <w:r w:rsidRPr="00FA34A8">
        <w:rPr>
          <w:rFonts w:asciiTheme="minorHAnsi" w:hAnsiTheme="minorHAnsi"/>
        </w:rPr>
        <w:tab/>
        <w:t>/mis/</w:t>
      </w:r>
      <w:r w:rsidRPr="00FA34A8">
        <w:rPr>
          <w:rFonts w:asciiTheme="minorHAnsi" w:hAnsiTheme="minorHAnsi"/>
        </w:rPr>
        <w:tab/>
        <w:t xml:space="preserve">= </w:t>
      </w:r>
      <w:r w:rsidRPr="00FA34A8">
        <w:rPr>
          <w:rFonts w:asciiTheme="minorHAnsi" w:hAnsiTheme="minorHAnsi"/>
        </w:rPr>
        <w:tab/>
        <w:t>miss</w:t>
      </w:r>
    </w:p>
    <w:p w:rsidR="00094BD6" w:rsidRPr="00FA34A8" w:rsidRDefault="00094BD6" w:rsidP="00094BD6">
      <w:pPr>
        <w:pStyle w:val="insertitem"/>
        <w:rPr>
          <w:rFonts w:asciiTheme="minorHAnsi" w:hAnsiTheme="minorHAnsi"/>
        </w:rPr>
      </w:pPr>
      <w:r w:rsidRPr="00FA34A8">
        <w:rPr>
          <w:rFonts w:asciiTheme="minorHAnsi" w:hAnsiTheme="minorHAnsi"/>
        </w:rPr>
        <w:tab/>
        <w:t>rift</w:t>
      </w:r>
      <w:r w:rsidRPr="00FA34A8">
        <w:rPr>
          <w:rFonts w:asciiTheme="minorHAnsi" w:hAnsiTheme="minorHAnsi"/>
        </w:rPr>
        <w:tab/>
      </w:r>
      <w:r w:rsidR="00FC2A47" w:rsidRPr="00FA34A8">
        <w:rPr>
          <w:rFonts w:asciiTheme="minorHAnsi" w:hAnsiTheme="minorHAnsi"/>
        </w:rPr>
        <w:sym w:font="Wingdings" w:char="F0E0"/>
      </w:r>
      <w:r w:rsidRPr="00FA34A8">
        <w:rPr>
          <w:rFonts w:asciiTheme="minorHAnsi" w:hAnsiTheme="minorHAnsi"/>
        </w:rPr>
        <w:tab/>
        <w:t>/rif/</w:t>
      </w:r>
      <w:r w:rsidRPr="00FA34A8">
        <w:rPr>
          <w:rFonts w:asciiTheme="minorHAnsi" w:hAnsiTheme="minorHAnsi"/>
        </w:rPr>
        <w:tab/>
        <w:t>=</w:t>
      </w:r>
      <w:r w:rsidRPr="00FA34A8">
        <w:rPr>
          <w:rFonts w:asciiTheme="minorHAnsi" w:hAnsiTheme="minorHAnsi"/>
        </w:rPr>
        <w:tab/>
        <w:t>riff</w:t>
      </w:r>
    </w:p>
    <w:p w:rsidR="00094BD6" w:rsidRPr="00FA34A8" w:rsidRDefault="00094BD6" w:rsidP="00094BD6">
      <w:pPr>
        <w:pStyle w:val="insertitem"/>
        <w:rPr>
          <w:rFonts w:asciiTheme="minorHAnsi" w:hAnsiTheme="minorHAnsi"/>
        </w:rPr>
      </w:pPr>
      <w:r w:rsidRPr="00FA34A8">
        <w:rPr>
          <w:rFonts w:asciiTheme="minorHAnsi" w:hAnsiTheme="minorHAnsi"/>
        </w:rPr>
        <w:t> </w:t>
      </w:r>
    </w:p>
    <w:p w:rsidR="00094BD6" w:rsidRPr="00FA34A8" w:rsidRDefault="00094BD6" w:rsidP="00094BD6">
      <w:pPr>
        <w:spacing w:before="100" w:beforeAutospacing="1" w:after="100" w:afterAutospacing="1"/>
        <w:ind w:firstLine="720"/>
        <w:rPr>
          <w:rFonts w:cs="Times New Roman"/>
          <w:sz w:val="24"/>
          <w:szCs w:val="24"/>
        </w:rPr>
      </w:pPr>
      <w:r w:rsidRPr="00FA34A8">
        <w:rPr>
          <w:rFonts w:cs="Times New Roman"/>
          <w:sz w:val="24"/>
          <w:szCs w:val="24"/>
        </w:rPr>
        <w:t xml:space="preserve">The same process affects the clusters formed by the regular past tense </w:t>
      </w:r>
      <w:r w:rsidR="00FC2A47" w:rsidRPr="00FA34A8">
        <w:rPr>
          <w:rFonts w:cs="Tahoma"/>
          <w:iCs/>
          <w:sz w:val="24"/>
          <w:szCs w:val="24"/>
        </w:rPr>
        <w:t>-</w:t>
      </w:r>
      <w:r w:rsidRPr="00FA34A8">
        <w:rPr>
          <w:rFonts w:cs="Times New Roman"/>
          <w:iCs/>
          <w:sz w:val="24"/>
          <w:szCs w:val="24"/>
        </w:rPr>
        <w:t xml:space="preserve">ed </w:t>
      </w:r>
      <w:r w:rsidRPr="00FA34A8">
        <w:rPr>
          <w:rFonts w:cs="Times New Roman"/>
          <w:sz w:val="24"/>
          <w:szCs w:val="24"/>
        </w:rPr>
        <w:t>suffix, though at a lower frequency:</w:t>
      </w:r>
    </w:p>
    <w:p w:rsidR="00094BD6" w:rsidRPr="00FA34A8" w:rsidRDefault="00094BD6" w:rsidP="00094BD6">
      <w:pPr>
        <w:spacing w:before="100" w:beforeAutospacing="1" w:after="100" w:afterAutospacing="1"/>
        <w:ind w:firstLine="720"/>
        <w:rPr>
          <w:rFonts w:cs="Times New Roman"/>
          <w:sz w:val="24"/>
          <w:szCs w:val="24"/>
        </w:rPr>
      </w:pPr>
      <w:r w:rsidRPr="00FA34A8">
        <w:rPr>
          <w:rFonts w:cs="Times New Roman"/>
          <w:sz w:val="24"/>
          <w:szCs w:val="24"/>
        </w:rPr>
        <w:t> </w:t>
      </w:r>
    </w:p>
    <w:p w:rsidR="00094BD6" w:rsidRPr="00FA34A8" w:rsidRDefault="00094BD6" w:rsidP="00094BD6">
      <w:pPr>
        <w:pStyle w:val="insertitem"/>
        <w:rPr>
          <w:rFonts w:asciiTheme="minorHAnsi" w:hAnsiTheme="minorHAnsi"/>
        </w:rPr>
      </w:pPr>
      <w:r w:rsidRPr="00FA34A8">
        <w:rPr>
          <w:rFonts w:asciiTheme="minorHAnsi" w:hAnsiTheme="minorHAnsi"/>
        </w:rPr>
        <w:t>(</w:t>
      </w:r>
      <w:r w:rsidR="00FC2A47" w:rsidRPr="00FA34A8">
        <w:rPr>
          <w:rFonts w:asciiTheme="minorHAnsi" w:hAnsiTheme="minorHAnsi"/>
        </w:rPr>
        <w:t>7</w:t>
      </w:r>
      <w:r w:rsidRPr="00FA34A8">
        <w:rPr>
          <w:rFonts w:asciiTheme="minorHAnsi" w:hAnsiTheme="minorHAnsi"/>
        </w:rPr>
        <w:t>)</w:t>
      </w:r>
      <w:r w:rsidRPr="00FA34A8">
        <w:rPr>
          <w:rFonts w:asciiTheme="minorHAnsi" w:hAnsiTheme="minorHAnsi"/>
        </w:rPr>
        <w:tab/>
        <w:t>dined</w:t>
      </w:r>
      <w:r w:rsidRPr="00FA34A8">
        <w:rPr>
          <w:rFonts w:asciiTheme="minorHAnsi" w:hAnsiTheme="minorHAnsi"/>
        </w:rPr>
        <w:tab/>
      </w:r>
      <w:r w:rsidRPr="00FA34A8">
        <w:rPr>
          <w:rFonts w:asciiTheme="minorHAnsi" w:hAnsiTheme="minorHAnsi"/>
        </w:rPr>
        <w:tab/>
      </w:r>
      <w:r w:rsidR="00FC2A47" w:rsidRPr="00FA34A8">
        <w:rPr>
          <w:rFonts w:asciiTheme="minorHAnsi" w:hAnsiTheme="minorHAnsi"/>
        </w:rPr>
        <w:sym w:font="Wingdings" w:char="F0E0"/>
      </w:r>
      <w:r w:rsidRPr="00FA34A8">
        <w:rPr>
          <w:rFonts w:asciiTheme="minorHAnsi" w:hAnsiTheme="minorHAnsi"/>
        </w:rPr>
        <w:tab/>
        <w:t>/dayn/</w:t>
      </w:r>
      <w:r w:rsidRPr="00FA34A8">
        <w:rPr>
          <w:rFonts w:asciiTheme="minorHAnsi" w:hAnsiTheme="minorHAnsi"/>
        </w:rPr>
        <w:tab/>
        <w:t>=</w:t>
      </w:r>
      <w:r w:rsidRPr="00FA34A8">
        <w:rPr>
          <w:rFonts w:asciiTheme="minorHAnsi" w:hAnsiTheme="minorHAnsi"/>
        </w:rPr>
        <w:tab/>
        <w:t>dine</w:t>
      </w:r>
    </w:p>
    <w:p w:rsidR="00094BD6" w:rsidRPr="00FA34A8" w:rsidRDefault="00094BD6" w:rsidP="00094BD6">
      <w:pPr>
        <w:pStyle w:val="insertitem"/>
        <w:rPr>
          <w:rFonts w:asciiTheme="minorHAnsi" w:hAnsiTheme="minorHAnsi"/>
        </w:rPr>
      </w:pPr>
      <w:r w:rsidRPr="00FA34A8">
        <w:rPr>
          <w:rFonts w:asciiTheme="minorHAnsi" w:hAnsiTheme="minorHAnsi"/>
        </w:rPr>
        <w:tab/>
        <w:t>rolled</w:t>
      </w:r>
      <w:r w:rsidRPr="00FA34A8">
        <w:rPr>
          <w:rFonts w:asciiTheme="minorHAnsi" w:hAnsiTheme="minorHAnsi"/>
        </w:rPr>
        <w:tab/>
      </w:r>
      <w:r w:rsidRPr="00FA34A8">
        <w:rPr>
          <w:rFonts w:asciiTheme="minorHAnsi" w:hAnsiTheme="minorHAnsi"/>
        </w:rPr>
        <w:tab/>
      </w:r>
      <w:r w:rsidR="00FC2A47" w:rsidRPr="00FA34A8">
        <w:rPr>
          <w:rFonts w:asciiTheme="minorHAnsi" w:hAnsiTheme="minorHAnsi"/>
        </w:rPr>
        <w:sym w:font="Wingdings" w:char="F0E0"/>
      </w:r>
      <w:r w:rsidRPr="00FA34A8">
        <w:rPr>
          <w:rFonts w:asciiTheme="minorHAnsi" w:hAnsiTheme="minorHAnsi"/>
        </w:rPr>
        <w:tab/>
        <w:t>/rowl/</w:t>
      </w:r>
      <w:r w:rsidRPr="00FA34A8">
        <w:rPr>
          <w:rFonts w:asciiTheme="minorHAnsi" w:hAnsiTheme="minorHAnsi"/>
        </w:rPr>
        <w:tab/>
        <w:t>=</w:t>
      </w:r>
      <w:r w:rsidRPr="00FA34A8">
        <w:rPr>
          <w:rFonts w:asciiTheme="minorHAnsi" w:hAnsiTheme="minorHAnsi"/>
        </w:rPr>
        <w:tab/>
        <w:t>roll, role</w:t>
      </w:r>
    </w:p>
    <w:p w:rsidR="00094BD6" w:rsidRPr="00FA34A8" w:rsidRDefault="00094BD6" w:rsidP="00094BD6">
      <w:pPr>
        <w:pStyle w:val="insertitem"/>
        <w:rPr>
          <w:rFonts w:asciiTheme="minorHAnsi" w:hAnsiTheme="minorHAnsi"/>
        </w:rPr>
      </w:pPr>
      <w:r w:rsidRPr="00FA34A8">
        <w:rPr>
          <w:rFonts w:asciiTheme="minorHAnsi" w:hAnsiTheme="minorHAnsi"/>
        </w:rPr>
        <w:lastRenderedPageBreak/>
        <w:tab/>
        <w:t>missed</w:t>
      </w:r>
      <w:r w:rsidRPr="00FA34A8">
        <w:rPr>
          <w:rFonts w:asciiTheme="minorHAnsi" w:hAnsiTheme="minorHAnsi"/>
        </w:rPr>
        <w:tab/>
      </w:r>
      <w:r w:rsidRPr="00FA34A8">
        <w:rPr>
          <w:rFonts w:asciiTheme="minorHAnsi" w:hAnsiTheme="minorHAnsi"/>
        </w:rPr>
        <w:tab/>
      </w:r>
      <w:r w:rsidR="00FC2A47" w:rsidRPr="00FA34A8">
        <w:rPr>
          <w:rFonts w:asciiTheme="minorHAnsi" w:hAnsiTheme="minorHAnsi"/>
        </w:rPr>
        <w:sym w:font="Wingdings" w:char="F0E0"/>
      </w:r>
      <w:r w:rsidRPr="00FA34A8">
        <w:rPr>
          <w:rFonts w:asciiTheme="minorHAnsi" w:hAnsiTheme="minorHAnsi"/>
        </w:rPr>
        <w:tab/>
        <w:t>/mis/</w:t>
      </w:r>
      <w:r w:rsidRPr="00FA34A8">
        <w:rPr>
          <w:rFonts w:asciiTheme="minorHAnsi" w:hAnsiTheme="minorHAnsi"/>
        </w:rPr>
        <w:tab/>
        <w:t>=</w:t>
      </w:r>
      <w:r w:rsidRPr="00FA34A8">
        <w:rPr>
          <w:rFonts w:asciiTheme="minorHAnsi" w:hAnsiTheme="minorHAnsi"/>
        </w:rPr>
        <w:tab/>
        <w:t>miss </w:t>
      </w:r>
    </w:p>
    <w:p w:rsidR="00094BD6" w:rsidRPr="00FA34A8" w:rsidRDefault="00FC2A47" w:rsidP="00094BD6">
      <w:pPr>
        <w:spacing w:before="100" w:beforeAutospacing="1" w:after="100" w:afterAutospacing="1"/>
        <w:rPr>
          <w:rFonts w:cs="Times New Roman"/>
          <w:sz w:val="24"/>
          <w:szCs w:val="24"/>
        </w:rPr>
      </w:pPr>
      <w:r w:rsidRPr="00FA34A8">
        <w:rPr>
          <w:rFonts w:cs="Times New Roman"/>
          <w:sz w:val="24"/>
          <w:szCs w:val="24"/>
        </w:rPr>
        <w:t xml:space="preserve"> </w:t>
      </w:r>
      <w:r w:rsidR="00094BD6" w:rsidRPr="00FA34A8">
        <w:rPr>
          <w:rFonts w:cs="Times New Roman"/>
          <w:sz w:val="24"/>
          <w:szCs w:val="24"/>
        </w:rPr>
        <w:t>(</w:t>
      </w:r>
      <w:r w:rsidRPr="00FA34A8">
        <w:rPr>
          <w:rFonts w:cs="Times New Roman"/>
          <w:sz w:val="24"/>
          <w:szCs w:val="24"/>
        </w:rPr>
        <w:t>8</w:t>
      </w:r>
      <w:r w:rsidR="00094BD6" w:rsidRPr="00FA34A8">
        <w:rPr>
          <w:rFonts w:cs="Times New Roman"/>
          <w:sz w:val="24"/>
          <w:szCs w:val="24"/>
        </w:rPr>
        <w:t>)</w:t>
      </w:r>
      <w:r w:rsidR="00094BD6" w:rsidRPr="00FA34A8">
        <w:rPr>
          <w:rFonts w:cs="Times New Roman"/>
          <w:sz w:val="24"/>
          <w:szCs w:val="24"/>
        </w:rPr>
        <w:tab/>
      </w:r>
      <w:r w:rsidR="00094BD6" w:rsidRPr="00FA34A8">
        <w:rPr>
          <w:rFonts w:cs="Times New Roman"/>
          <w:iCs/>
          <w:sz w:val="24"/>
          <w:szCs w:val="24"/>
        </w:rPr>
        <w:t>told, old, find, kind, around, worst, thirst, spend, stand, hand, ground, last, risk</w:t>
      </w:r>
      <w:r w:rsidR="00094BD6" w:rsidRPr="00FA34A8">
        <w:rPr>
          <w:rFonts w:cs="Times New Roman"/>
          <w:sz w:val="24"/>
          <w:szCs w:val="24"/>
        </w:rPr>
        <w:t xml:space="preserve"> </w:t>
      </w:r>
      <w:ins w:id="17" w:author="Emily Robin" w:date="2003-09-18T14:26:00Z">
        <w:r w:rsidR="00094BD6" w:rsidRPr="00FA34A8">
          <w:rPr>
            <w:rFonts w:cs="Times New Roman"/>
            <w:sz w:val="24"/>
            <w:szCs w:val="24"/>
          </w:rPr>
          <w:t> </w:t>
        </w:r>
      </w:ins>
    </w:p>
    <w:p w:rsidR="00094BD6" w:rsidRPr="00FA34A8" w:rsidRDefault="00FC2A47" w:rsidP="00094BD6">
      <w:pPr>
        <w:pStyle w:val="NormalWeb"/>
        <w:rPr>
          <w:rFonts w:asciiTheme="minorHAnsi" w:hAnsiTheme="minorHAnsi"/>
          <w:b/>
        </w:rPr>
      </w:pPr>
      <w:r w:rsidRPr="00FA34A8">
        <w:rPr>
          <w:rFonts w:asciiTheme="minorHAnsi" w:hAnsiTheme="minorHAnsi"/>
        </w:rPr>
        <w:t>(9)</w:t>
      </w:r>
      <w:r w:rsidRPr="00FA34A8">
        <w:rPr>
          <w:rFonts w:asciiTheme="minorHAnsi" w:hAnsiTheme="minorHAnsi"/>
        </w:rPr>
        <w:tab/>
      </w:r>
      <w:r w:rsidR="00094BD6" w:rsidRPr="00F374C1">
        <w:rPr>
          <w:rFonts w:asciiTheme="minorHAnsi" w:hAnsiTheme="minorHAnsi"/>
          <w:b/>
          <w:u w:val="single"/>
        </w:rPr>
        <w:t>Mispronunciations are counted as errors.</w:t>
      </w:r>
    </w:p>
    <w:p w:rsidR="00094BD6" w:rsidRPr="00FA34A8" w:rsidRDefault="00094BD6" w:rsidP="00FC2A47">
      <w:pPr>
        <w:pStyle w:val="NormalWeb"/>
        <w:ind w:left="720"/>
        <w:rPr>
          <w:rFonts w:asciiTheme="minorHAnsi" w:hAnsiTheme="minorHAnsi"/>
        </w:rPr>
      </w:pPr>
      <w:r w:rsidRPr="00FA34A8">
        <w:rPr>
          <w:rFonts w:asciiTheme="minorHAnsi" w:hAnsiTheme="minorHAnsi"/>
        </w:rPr>
        <w:t xml:space="preserve">Example Text:  The small gray fox ran to the cover of the trees. </w:t>
      </w:r>
      <w:r w:rsidR="00FC2A47" w:rsidRPr="00FA34A8">
        <w:rPr>
          <w:rFonts w:asciiTheme="minorHAnsi" w:hAnsiTheme="minorHAnsi"/>
        </w:rPr>
        <w:br/>
      </w:r>
      <w:r w:rsidRPr="00FA34A8">
        <w:rPr>
          <w:rFonts w:asciiTheme="minorHAnsi" w:hAnsiTheme="minorHAnsi"/>
        </w:rPr>
        <w:t>Student:  "The smill gray fox ran to the cover of the trees."</w:t>
      </w:r>
    </w:p>
    <w:p w:rsidR="00094BD6" w:rsidRPr="00FA34A8" w:rsidRDefault="00FC2A47" w:rsidP="00094BD6">
      <w:pPr>
        <w:pStyle w:val="NormalWeb"/>
        <w:rPr>
          <w:rFonts w:asciiTheme="minorHAnsi" w:hAnsiTheme="minorHAnsi"/>
          <w:b/>
        </w:rPr>
      </w:pPr>
      <w:r w:rsidRPr="00FA34A8">
        <w:rPr>
          <w:rFonts w:asciiTheme="minorHAnsi" w:hAnsiTheme="minorHAnsi"/>
        </w:rPr>
        <w:t>(10)</w:t>
      </w:r>
      <w:r w:rsidRPr="00FA34A8">
        <w:rPr>
          <w:rFonts w:asciiTheme="minorHAnsi" w:hAnsiTheme="minorHAnsi"/>
        </w:rPr>
        <w:tab/>
      </w:r>
      <w:r w:rsidR="00094BD6" w:rsidRPr="00F374C1">
        <w:rPr>
          <w:rFonts w:asciiTheme="minorHAnsi" w:hAnsiTheme="minorHAnsi"/>
          <w:b/>
          <w:u w:val="single"/>
        </w:rPr>
        <w:t>Substitutions are counted as errors</w:t>
      </w:r>
      <w:r w:rsidR="00094BD6" w:rsidRPr="00FA34A8">
        <w:rPr>
          <w:rFonts w:asciiTheme="minorHAnsi" w:hAnsiTheme="minorHAnsi"/>
          <w:b/>
        </w:rPr>
        <w:t>.</w:t>
      </w:r>
    </w:p>
    <w:p w:rsidR="00094BD6" w:rsidRPr="00FA34A8" w:rsidRDefault="00094BD6" w:rsidP="00FC2A47">
      <w:pPr>
        <w:pStyle w:val="NormalWeb"/>
        <w:ind w:left="720"/>
        <w:rPr>
          <w:rFonts w:asciiTheme="minorHAnsi" w:hAnsiTheme="minorHAnsi"/>
        </w:rPr>
      </w:pPr>
      <w:r w:rsidRPr="00FA34A8">
        <w:rPr>
          <w:rFonts w:asciiTheme="minorHAnsi" w:hAnsiTheme="minorHAnsi"/>
        </w:rPr>
        <w:t xml:space="preserve">Example Text:  When she returned to the house, Grandmother called for Franchesca. </w:t>
      </w:r>
      <w:r w:rsidR="00FC2A47" w:rsidRPr="00FA34A8">
        <w:rPr>
          <w:rFonts w:asciiTheme="minorHAnsi" w:hAnsiTheme="minorHAnsi"/>
        </w:rPr>
        <w:br/>
      </w:r>
      <w:r w:rsidRPr="00FA34A8">
        <w:rPr>
          <w:rFonts w:asciiTheme="minorHAnsi" w:hAnsiTheme="minorHAnsi"/>
        </w:rPr>
        <w:t>Student:  "When she returned to the home, Grandmother called for        Franchesca.</w:t>
      </w:r>
    </w:p>
    <w:p w:rsidR="00094BD6" w:rsidRPr="00FA34A8" w:rsidRDefault="00FC2A47" w:rsidP="00094BD6">
      <w:pPr>
        <w:pStyle w:val="NormalWeb"/>
        <w:rPr>
          <w:rFonts w:asciiTheme="minorHAnsi" w:hAnsiTheme="minorHAnsi"/>
          <w:b/>
        </w:rPr>
      </w:pPr>
      <w:r w:rsidRPr="00FA34A8">
        <w:rPr>
          <w:rFonts w:asciiTheme="minorHAnsi" w:hAnsiTheme="minorHAnsi"/>
        </w:rPr>
        <w:t>(11)</w:t>
      </w:r>
      <w:r w:rsidRPr="00FA34A8">
        <w:rPr>
          <w:rFonts w:asciiTheme="minorHAnsi" w:hAnsiTheme="minorHAnsi"/>
        </w:rPr>
        <w:tab/>
      </w:r>
      <w:r w:rsidR="00094BD6" w:rsidRPr="00F374C1">
        <w:rPr>
          <w:rFonts w:asciiTheme="minorHAnsi" w:hAnsiTheme="minorHAnsi"/>
          <w:b/>
          <w:u w:val="single"/>
        </w:rPr>
        <w:t>Omissions are counted as errors.</w:t>
      </w:r>
    </w:p>
    <w:p w:rsidR="00094BD6" w:rsidRPr="00FA34A8" w:rsidRDefault="00094BD6" w:rsidP="00FC2A47">
      <w:pPr>
        <w:pStyle w:val="NormalWeb"/>
        <w:ind w:left="720"/>
        <w:rPr>
          <w:rFonts w:asciiTheme="minorHAnsi" w:hAnsiTheme="minorHAnsi"/>
        </w:rPr>
      </w:pPr>
      <w:r w:rsidRPr="00FA34A8">
        <w:rPr>
          <w:rFonts w:asciiTheme="minorHAnsi" w:hAnsiTheme="minorHAnsi"/>
        </w:rPr>
        <w:t xml:space="preserve">Example Text: Anna could not compete in the last race. </w:t>
      </w:r>
      <w:r w:rsidR="00FC2A47" w:rsidRPr="00FA34A8">
        <w:rPr>
          <w:rFonts w:asciiTheme="minorHAnsi" w:hAnsiTheme="minorHAnsi"/>
        </w:rPr>
        <w:br/>
      </w:r>
      <w:r w:rsidRPr="00FA34A8">
        <w:rPr>
          <w:rFonts w:asciiTheme="minorHAnsi" w:hAnsiTheme="minorHAnsi"/>
        </w:rPr>
        <w:t>Student:  "Anna could not in the last race."</w:t>
      </w:r>
    </w:p>
    <w:p w:rsidR="00094BD6" w:rsidRPr="00F374C1" w:rsidRDefault="00FC2A47" w:rsidP="00094BD6">
      <w:pPr>
        <w:pStyle w:val="NormalWeb"/>
        <w:rPr>
          <w:rFonts w:asciiTheme="minorHAnsi" w:hAnsiTheme="minorHAnsi"/>
          <w:u w:val="single"/>
        </w:rPr>
      </w:pPr>
      <w:r w:rsidRPr="00FA34A8">
        <w:rPr>
          <w:rFonts w:asciiTheme="minorHAnsi" w:hAnsiTheme="minorHAnsi"/>
        </w:rPr>
        <w:t>(12)</w:t>
      </w:r>
      <w:r w:rsidRPr="00FA34A8">
        <w:rPr>
          <w:rFonts w:asciiTheme="minorHAnsi" w:hAnsiTheme="minorHAnsi"/>
        </w:rPr>
        <w:tab/>
      </w:r>
      <w:r w:rsidR="00094BD6" w:rsidRPr="00F374C1">
        <w:rPr>
          <w:rFonts w:asciiTheme="minorHAnsi" w:hAnsiTheme="minorHAnsi"/>
          <w:b/>
          <w:u w:val="single"/>
        </w:rPr>
        <w:t>Transpositio</w:t>
      </w:r>
      <w:r w:rsidRPr="00F374C1">
        <w:rPr>
          <w:rFonts w:asciiTheme="minorHAnsi" w:hAnsiTheme="minorHAnsi"/>
          <w:b/>
          <w:u w:val="single"/>
        </w:rPr>
        <w:t>ns of word-pairs are counted as</w:t>
      </w:r>
      <w:r w:rsidR="00094BD6" w:rsidRPr="00F374C1">
        <w:rPr>
          <w:rFonts w:asciiTheme="minorHAnsi" w:hAnsiTheme="minorHAnsi"/>
          <w:b/>
          <w:u w:val="single"/>
        </w:rPr>
        <w:t xml:space="preserve"> error</w:t>
      </w:r>
      <w:r w:rsidR="00094BD6" w:rsidRPr="00F374C1">
        <w:rPr>
          <w:rFonts w:asciiTheme="minorHAnsi" w:hAnsiTheme="minorHAnsi"/>
          <w:u w:val="single"/>
        </w:rPr>
        <w:t>.</w:t>
      </w:r>
    </w:p>
    <w:p w:rsidR="00094BD6" w:rsidRPr="00FA34A8" w:rsidRDefault="00094BD6" w:rsidP="00FC2A47">
      <w:pPr>
        <w:pStyle w:val="NormalWeb"/>
        <w:ind w:left="720"/>
        <w:rPr>
          <w:rFonts w:asciiTheme="minorHAnsi" w:hAnsiTheme="minorHAnsi"/>
        </w:rPr>
      </w:pPr>
      <w:r w:rsidRPr="00FA34A8">
        <w:rPr>
          <w:rFonts w:asciiTheme="minorHAnsi" w:hAnsiTheme="minorHAnsi"/>
        </w:rPr>
        <w:t>Example Text: She looked at the bright, shining face of the sun.</w:t>
      </w:r>
      <w:r w:rsidR="00FC2A47" w:rsidRPr="00FA34A8">
        <w:rPr>
          <w:rFonts w:asciiTheme="minorHAnsi" w:hAnsiTheme="minorHAnsi"/>
        </w:rPr>
        <w:br/>
      </w:r>
      <w:r w:rsidRPr="00FA34A8">
        <w:rPr>
          <w:rFonts w:asciiTheme="minorHAnsi" w:hAnsiTheme="minorHAnsi"/>
        </w:rPr>
        <w:t>Studen</w:t>
      </w:r>
      <w:r w:rsidR="00FC2A47" w:rsidRPr="00FA34A8">
        <w:rPr>
          <w:rFonts w:asciiTheme="minorHAnsi" w:hAnsiTheme="minorHAnsi"/>
        </w:rPr>
        <w:t xml:space="preserve">t:  "She looked at the shining </w:t>
      </w:r>
      <w:r w:rsidRPr="00FA34A8">
        <w:rPr>
          <w:rFonts w:asciiTheme="minorHAnsi" w:hAnsiTheme="minorHAnsi"/>
        </w:rPr>
        <w:t>bright face of the sun."</w:t>
      </w:r>
    </w:p>
    <w:p w:rsidR="00094BD6" w:rsidRPr="00FA34A8" w:rsidRDefault="00FC2A47" w:rsidP="00094BD6">
      <w:pPr>
        <w:pStyle w:val="NormalWeb"/>
        <w:rPr>
          <w:rFonts w:asciiTheme="minorHAnsi" w:hAnsiTheme="minorHAnsi"/>
        </w:rPr>
      </w:pPr>
      <w:r w:rsidRPr="00FA34A8">
        <w:rPr>
          <w:rFonts w:asciiTheme="minorHAnsi" w:hAnsiTheme="minorHAnsi"/>
        </w:rPr>
        <w:t>(13)</w:t>
      </w:r>
      <w:r w:rsidRPr="00FA34A8">
        <w:rPr>
          <w:rFonts w:asciiTheme="minorHAnsi" w:hAnsiTheme="minorHAnsi"/>
        </w:rPr>
        <w:tab/>
      </w:r>
      <w:r w:rsidR="00094BD6" w:rsidRPr="00F374C1">
        <w:rPr>
          <w:rStyle w:val="Strong"/>
          <w:rFonts w:asciiTheme="minorHAnsi" w:hAnsiTheme="minorHAnsi"/>
          <w:u w:val="single"/>
        </w:rPr>
        <w:t>Pronoun confusion</w:t>
      </w:r>
      <w:r w:rsidR="00094BD6" w:rsidRPr="00FA34A8">
        <w:rPr>
          <w:rStyle w:val="Strong"/>
          <w:rFonts w:asciiTheme="minorHAnsi" w:hAnsiTheme="minorHAnsi"/>
        </w:rPr>
        <w:t xml:space="preserve"> </w:t>
      </w:r>
    </w:p>
    <w:p w:rsidR="00094BD6" w:rsidRPr="00FA34A8" w:rsidRDefault="00094BD6" w:rsidP="001C4206">
      <w:pPr>
        <w:pStyle w:val="NormalWeb"/>
        <w:ind w:left="720"/>
        <w:rPr>
          <w:rFonts w:asciiTheme="minorHAnsi" w:hAnsiTheme="minorHAnsi"/>
        </w:rPr>
      </w:pPr>
      <w:r w:rsidRPr="00FA34A8">
        <w:rPr>
          <w:rFonts w:asciiTheme="minorHAnsi" w:hAnsiTheme="minorHAnsi"/>
        </w:rPr>
        <w:t>Students get questions wrong simply because they don’t know who “he” or “she” refers to.  In addition to summarizing, when you’re doing reading, it’s a good idea to stop now and then and ask who is “he” or who are “they”?  </w:t>
      </w:r>
    </w:p>
    <w:p w:rsidR="00094BD6" w:rsidRPr="00F374C1" w:rsidRDefault="001C4206" w:rsidP="00094BD6">
      <w:pPr>
        <w:pStyle w:val="NormalWeb"/>
        <w:rPr>
          <w:rFonts w:asciiTheme="minorHAnsi" w:hAnsiTheme="minorHAnsi"/>
          <w:u w:val="single"/>
        </w:rPr>
      </w:pPr>
      <w:r w:rsidRPr="00FA34A8">
        <w:rPr>
          <w:rFonts w:asciiTheme="minorHAnsi" w:hAnsiTheme="minorHAnsi"/>
        </w:rPr>
        <w:t>(14)</w:t>
      </w:r>
      <w:r w:rsidRPr="00FA34A8">
        <w:rPr>
          <w:rFonts w:asciiTheme="minorHAnsi" w:hAnsiTheme="minorHAnsi"/>
        </w:rPr>
        <w:tab/>
      </w:r>
      <w:r w:rsidR="00094BD6" w:rsidRPr="00F374C1">
        <w:rPr>
          <w:rStyle w:val="Strong"/>
          <w:rFonts w:asciiTheme="minorHAnsi" w:hAnsiTheme="minorHAnsi"/>
          <w:u w:val="single"/>
        </w:rPr>
        <w:t>Contractions/Abbreviations</w:t>
      </w:r>
    </w:p>
    <w:p w:rsidR="00164C8A" w:rsidRDefault="00094BD6" w:rsidP="007F0E61">
      <w:pPr>
        <w:pStyle w:val="NormalWeb"/>
        <w:ind w:left="720"/>
        <w:rPr>
          <w:rFonts w:asciiTheme="minorHAnsi" w:hAnsiTheme="minorHAnsi"/>
        </w:rPr>
      </w:pPr>
      <w:r w:rsidRPr="00FA34A8">
        <w:rPr>
          <w:rFonts w:asciiTheme="minorHAnsi" w:hAnsiTheme="minorHAnsi"/>
        </w:rPr>
        <w:t xml:space="preserve">Even fluent readers I work with get confused between </w:t>
      </w:r>
      <w:r w:rsidRPr="00FA34A8">
        <w:rPr>
          <w:rStyle w:val="Emphasis"/>
          <w:rFonts w:asciiTheme="minorHAnsi" w:eastAsiaTheme="majorEastAsia" w:hAnsiTheme="minorHAnsi"/>
          <w:i w:val="0"/>
        </w:rPr>
        <w:t>Mr</w:t>
      </w:r>
      <w:r w:rsidRPr="00FA34A8">
        <w:rPr>
          <w:rFonts w:asciiTheme="minorHAnsi" w:hAnsiTheme="minorHAnsi"/>
        </w:rPr>
        <w:t xml:space="preserve">. and </w:t>
      </w:r>
      <w:r w:rsidRPr="00FA34A8">
        <w:rPr>
          <w:rStyle w:val="Emphasis"/>
          <w:rFonts w:asciiTheme="minorHAnsi" w:eastAsiaTheme="majorEastAsia" w:hAnsiTheme="minorHAnsi"/>
          <w:i w:val="0"/>
        </w:rPr>
        <w:t>Mrs</w:t>
      </w:r>
      <w:r w:rsidRPr="00FA34A8">
        <w:rPr>
          <w:rFonts w:asciiTheme="minorHAnsi" w:hAnsiTheme="minorHAnsi"/>
        </w:rPr>
        <w:t xml:space="preserve">.  It makes a big difference in who we’re reading about.  Students read </w:t>
      </w:r>
      <w:r w:rsidRPr="00FA34A8">
        <w:rPr>
          <w:rStyle w:val="Emphasis"/>
          <w:rFonts w:asciiTheme="minorHAnsi" w:eastAsiaTheme="majorEastAsia" w:hAnsiTheme="minorHAnsi"/>
          <w:i w:val="0"/>
        </w:rPr>
        <w:t>don’t</w:t>
      </w:r>
      <w:r w:rsidRPr="00FA34A8">
        <w:rPr>
          <w:rFonts w:asciiTheme="minorHAnsi" w:hAnsiTheme="minorHAnsi"/>
        </w:rPr>
        <w:t xml:space="preserve"> as do or skip the word entirely and it changes the meaning of the sentence.</w:t>
      </w:r>
    </w:p>
    <w:p w:rsidR="00164C8A" w:rsidRPr="00F374C1" w:rsidRDefault="00F374C1" w:rsidP="00F374C1">
      <w:pPr>
        <w:pStyle w:val="NormalWeb"/>
        <w:rPr>
          <w:rFonts w:asciiTheme="minorHAnsi" w:hAnsiTheme="minorHAnsi"/>
        </w:rPr>
      </w:pPr>
      <w:r>
        <w:rPr>
          <w:rFonts w:asciiTheme="minorHAnsi" w:hAnsiTheme="minorHAnsi"/>
        </w:rPr>
        <w:t>(15)</w:t>
      </w:r>
      <w:r>
        <w:rPr>
          <w:rFonts w:asciiTheme="minorHAnsi" w:hAnsiTheme="minorHAnsi"/>
        </w:rPr>
        <w:tab/>
      </w:r>
      <w:r w:rsidR="00164C8A" w:rsidRPr="00464418">
        <w:rPr>
          <w:rFonts w:asciiTheme="minorHAnsi" w:hAnsiTheme="minorHAnsi"/>
          <w:b/>
          <w:u w:val="single"/>
        </w:rPr>
        <w:t>Other Common Errors:</w:t>
      </w:r>
    </w:p>
    <w:p w:rsidR="00164C8A" w:rsidRPr="00464418" w:rsidRDefault="00164C8A" w:rsidP="00164C8A">
      <w:pPr>
        <w:ind w:left="720"/>
        <w:rPr>
          <w:sz w:val="24"/>
          <w:szCs w:val="24"/>
        </w:rPr>
      </w:pPr>
      <w:r w:rsidRPr="00464418">
        <w:rPr>
          <w:sz w:val="24"/>
          <w:szCs w:val="24"/>
        </w:rPr>
        <w:t xml:space="preserve">1. </w:t>
      </w:r>
      <w:r w:rsidRPr="00464418">
        <w:rPr>
          <w:b/>
          <w:sz w:val="24"/>
          <w:szCs w:val="24"/>
        </w:rPr>
        <w:t>Much, more, less (</w:t>
      </w:r>
      <w:r w:rsidRPr="00464418">
        <w:rPr>
          <w:sz w:val="24"/>
          <w:szCs w:val="24"/>
        </w:rPr>
        <w:t>some nouns oc</w:t>
      </w:r>
      <w:r w:rsidR="00EF1E30">
        <w:rPr>
          <w:sz w:val="24"/>
          <w:szCs w:val="24"/>
        </w:rPr>
        <w:t>cur only in the singular form)</w:t>
      </w:r>
      <w:r w:rsidR="00EF1E30">
        <w:rPr>
          <w:sz w:val="24"/>
          <w:szCs w:val="24"/>
        </w:rPr>
        <w:br/>
      </w:r>
      <w:r w:rsidRPr="00464418">
        <w:rPr>
          <w:sz w:val="24"/>
          <w:szCs w:val="24"/>
        </w:rPr>
        <w:t xml:space="preserve">Incorrect: There is much dusts. There is more courages. He had less funs. </w:t>
      </w:r>
      <w:r w:rsidRPr="00464418">
        <w:rPr>
          <w:sz w:val="24"/>
          <w:szCs w:val="24"/>
        </w:rPr>
        <w:br/>
        <w:t xml:space="preserve">Correct: There is much dust. There is more courage. He had less fun. </w:t>
      </w:r>
    </w:p>
    <w:p w:rsidR="00164C8A" w:rsidRPr="00464418" w:rsidRDefault="00164C8A" w:rsidP="00164C8A">
      <w:pPr>
        <w:ind w:left="720"/>
        <w:rPr>
          <w:sz w:val="24"/>
          <w:szCs w:val="24"/>
        </w:rPr>
      </w:pPr>
      <w:r w:rsidRPr="00464418">
        <w:rPr>
          <w:sz w:val="24"/>
          <w:szCs w:val="24"/>
        </w:rPr>
        <w:lastRenderedPageBreak/>
        <w:t xml:space="preserve">2. </w:t>
      </w:r>
      <w:r w:rsidRPr="00464418">
        <w:rPr>
          <w:b/>
          <w:sz w:val="24"/>
          <w:szCs w:val="24"/>
        </w:rPr>
        <w:t>Less, fewer</w:t>
      </w:r>
      <w:r w:rsidRPr="00464418">
        <w:rPr>
          <w:sz w:val="24"/>
          <w:szCs w:val="24"/>
        </w:rPr>
        <w:t xml:space="preserve"> (countable nouns) </w:t>
      </w:r>
      <w:r w:rsidRPr="00464418">
        <w:rPr>
          <w:sz w:val="24"/>
          <w:szCs w:val="24"/>
        </w:rPr>
        <w:br/>
        <w:t>Incorrect: There were less people.</w:t>
      </w:r>
      <w:r w:rsidRPr="00464418">
        <w:rPr>
          <w:sz w:val="24"/>
          <w:szCs w:val="24"/>
        </w:rPr>
        <w:br/>
        <w:t xml:space="preserve">Correct: There were fewer people. </w:t>
      </w:r>
    </w:p>
    <w:p w:rsidR="00542462" w:rsidRPr="00464418" w:rsidRDefault="00164C8A" w:rsidP="00164C8A">
      <w:pPr>
        <w:ind w:left="720"/>
        <w:rPr>
          <w:sz w:val="24"/>
          <w:szCs w:val="24"/>
        </w:rPr>
      </w:pPr>
      <w:r w:rsidRPr="00464418">
        <w:rPr>
          <w:sz w:val="24"/>
          <w:szCs w:val="24"/>
        </w:rPr>
        <w:t>3</w:t>
      </w:r>
      <w:r w:rsidRPr="00464418">
        <w:rPr>
          <w:b/>
          <w:sz w:val="24"/>
          <w:szCs w:val="24"/>
        </w:rPr>
        <w:t xml:space="preserve">. Possession shared by two nouns </w:t>
      </w:r>
      <w:r w:rsidRPr="00464418">
        <w:rPr>
          <w:sz w:val="24"/>
          <w:szCs w:val="24"/>
        </w:rPr>
        <w:br/>
        <w:t xml:space="preserve">Incorrect: It was John’s and Peter’s car. </w:t>
      </w:r>
      <w:r w:rsidRPr="00464418">
        <w:rPr>
          <w:sz w:val="24"/>
          <w:szCs w:val="24"/>
        </w:rPr>
        <w:br/>
        <w:t xml:space="preserve">Correct: It was John and Peter’s car. </w:t>
      </w:r>
    </w:p>
    <w:p w:rsidR="00542462" w:rsidRPr="00464418" w:rsidRDefault="00164C8A" w:rsidP="00164C8A">
      <w:pPr>
        <w:ind w:left="720"/>
        <w:rPr>
          <w:sz w:val="24"/>
          <w:szCs w:val="24"/>
        </w:rPr>
      </w:pPr>
      <w:r w:rsidRPr="00464418">
        <w:rPr>
          <w:sz w:val="24"/>
          <w:szCs w:val="24"/>
        </w:rPr>
        <w:t xml:space="preserve">4. </w:t>
      </w:r>
      <w:r w:rsidRPr="00464418">
        <w:rPr>
          <w:b/>
          <w:sz w:val="24"/>
          <w:szCs w:val="24"/>
        </w:rPr>
        <w:t xml:space="preserve">His/hers/its </w:t>
      </w:r>
      <w:r w:rsidRPr="00464418">
        <w:rPr>
          <w:sz w:val="24"/>
          <w:szCs w:val="24"/>
        </w:rPr>
        <w:t>(If you don’t know an animal’s gender, you use “it”.)</w:t>
      </w:r>
      <w:r w:rsidR="00542462" w:rsidRPr="00464418">
        <w:rPr>
          <w:sz w:val="24"/>
          <w:szCs w:val="24"/>
        </w:rPr>
        <w:br/>
      </w:r>
      <w:r w:rsidRPr="00464418">
        <w:rPr>
          <w:sz w:val="24"/>
          <w:szCs w:val="24"/>
        </w:rPr>
        <w:t xml:space="preserve"> Incorrect: The dog lost his bone. (You don’t know the gender.) </w:t>
      </w:r>
      <w:r w:rsidR="00542462" w:rsidRPr="00464418">
        <w:rPr>
          <w:sz w:val="24"/>
          <w:szCs w:val="24"/>
        </w:rPr>
        <w:br/>
      </w:r>
      <w:r w:rsidRPr="00464418">
        <w:rPr>
          <w:sz w:val="24"/>
          <w:szCs w:val="24"/>
        </w:rPr>
        <w:t>Correct: The dog lost its bone.</w:t>
      </w:r>
    </w:p>
    <w:p w:rsidR="00542462" w:rsidRPr="00464418" w:rsidRDefault="00164C8A" w:rsidP="00164C8A">
      <w:pPr>
        <w:ind w:left="720"/>
        <w:rPr>
          <w:sz w:val="24"/>
          <w:szCs w:val="24"/>
        </w:rPr>
      </w:pPr>
      <w:r w:rsidRPr="00464418">
        <w:rPr>
          <w:sz w:val="24"/>
          <w:szCs w:val="24"/>
        </w:rPr>
        <w:t xml:space="preserve">5. </w:t>
      </w:r>
      <w:r w:rsidRPr="00464418">
        <w:rPr>
          <w:b/>
          <w:sz w:val="24"/>
          <w:szCs w:val="24"/>
        </w:rPr>
        <w:t>That/who</w:t>
      </w:r>
      <w:r w:rsidR="00542462" w:rsidRPr="00464418">
        <w:rPr>
          <w:sz w:val="24"/>
          <w:szCs w:val="24"/>
        </w:rPr>
        <w:br/>
      </w:r>
      <w:r w:rsidRPr="00464418">
        <w:rPr>
          <w:sz w:val="24"/>
          <w:szCs w:val="24"/>
        </w:rPr>
        <w:t xml:space="preserve">Incorrect: I have written to my sister that lives in France. </w:t>
      </w:r>
      <w:r w:rsidR="00542462" w:rsidRPr="00464418">
        <w:rPr>
          <w:sz w:val="24"/>
          <w:szCs w:val="24"/>
        </w:rPr>
        <w:br/>
      </w:r>
      <w:r w:rsidRPr="00464418">
        <w:rPr>
          <w:sz w:val="24"/>
          <w:szCs w:val="24"/>
        </w:rPr>
        <w:t xml:space="preserve">Correct: I have written to my sister who lives in France. </w:t>
      </w:r>
    </w:p>
    <w:p w:rsidR="00542462" w:rsidRPr="00464418" w:rsidRDefault="00164C8A" w:rsidP="00164C8A">
      <w:pPr>
        <w:ind w:left="720"/>
        <w:rPr>
          <w:sz w:val="24"/>
          <w:szCs w:val="24"/>
        </w:rPr>
      </w:pPr>
      <w:r w:rsidRPr="00464418">
        <w:rPr>
          <w:sz w:val="24"/>
          <w:szCs w:val="24"/>
        </w:rPr>
        <w:t>6</w:t>
      </w:r>
      <w:r w:rsidRPr="00464418">
        <w:rPr>
          <w:b/>
          <w:sz w:val="24"/>
          <w:szCs w:val="24"/>
        </w:rPr>
        <w:t>. Me/I</w:t>
      </w:r>
      <w:r w:rsidRPr="00464418">
        <w:rPr>
          <w:sz w:val="24"/>
          <w:szCs w:val="24"/>
        </w:rPr>
        <w:t xml:space="preserve"> </w:t>
      </w:r>
      <w:r w:rsidR="00542462" w:rsidRPr="00464418">
        <w:rPr>
          <w:sz w:val="24"/>
          <w:szCs w:val="24"/>
        </w:rPr>
        <w:br/>
      </w:r>
      <w:r w:rsidRPr="00464418">
        <w:rPr>
          <w:sz w:val="24"/>
          <w:szCs w:val="24"/>
        </w:rPr>
        <w:t>Incorrect: Give it to I. Jason and me took the class. He read as well as me.</w:t>
      </w:r>
      <w:r w:rsidR="00542462" w:rsidRPr="00464418">
        <w:rPr>
          <w:sz w:val="24"/>
          <w:szCs w:val="24"/>
        </w:rPr>
        <w:br/>
      </w:r>
      <w:r w:rsidRPr="00464418">
        <w:rPr>
          <w:sz w:val="24"/>
          <w:szCs w:val="24"/>
        </w:rPr>
        <w:t xml:space="preserve">Correct: Give it to me. Jason and I took the class. He read as well as I. </w:t>
      </w:r>
    </w:p>
    <w:p w:rsidR="00542462" w:rsidRPr="00464418" w:rsidRDefault="00164C8A" w:rsidP="00164C8A">
      <w:pPr>
        <w:ind w:left="720"/>
        <w:rPr>
          <w:b/>
          <w:sz w:val="24"/>
          <w:szCs w:val="24"/>
        </w:rPr>
      </w:pPr>
      <w:r w:rsidRPr="00464418">
        <w:rPr>
          <w:sz w:val="24"/>
          <w:szCs w:val="24"/>
        </w:rPr>
        <w:t xml:space="preserve">7. </w:t>
      </w:r>
      <w:r w:rsidRPr="00464418">
        <w:rPr>
          <w:b/>
          <w:sz w:val="24"/>
          <w:szCs w:val="24"/>
        </w:rPr>
        <w:t>This/that/those/these</w:t>
      </w:r>
    </w:p>
    <w:p w:rsidR="00542462" w:rsidRPr="00464418" w:rsidRDefault="00164C8A" w:rsidP="00542462">
      <w:pPr>
        <w:ind w:left="720"/>
        <w:rPr>
          <w:sz w:val="24"/>
          <w:szCs w:val="24"/>
        </w:rPr>
      </w:pPr>
      <w:r w:rsidRPr="00464418">
        <w:rPr>
          <w:sz w:val="24"/>
          <w:szCs w:val="24"/>
        </w:rPr>
        <w:t xml:space="preserve">Incorrect: These/those is my child. That/this are my children. </w:t>
      </w:r>
      <w:r w:rsidR="00542462" w:rsidRPr="00464418">
        <w:rPr>
          <w:sz w:val="24"/>
          <w:szCs w:val="24"/>
        </w:rPr>
        <w:br/>
      </w:r>
      <w:r w:rsidRPr="00464418">
        <w:rPr>
          <w:sz w:val="24"/>
          <w:szCs w:val="24"/>
        </w:rPr>
        <w:t xml:space="preserve">Correct: This/that is my child. Those/these are my children. </w:t>
      </w:r>
    </w:p>
    <w:p w:rsidR="00542462" w:rsidRPr="00464418" w:rsidRDefault="00164C8A" w:rsidP="00542462">
      <w:pPr>
        <w:ind w:left="720"/>
        <w:rPr>
          <w:sz w:val="24"/>
          <w:szCs w:val="24"/>
        </w:rPr>
      </w:pPr>
      <w:r w:rsidRPr="00464418">
        <w:rPr>
          <w:sz w:val="24"/>
          <w:szCs w:val="24"/>
        </w:rPr>
        <w:t xml:space="preserve">8. </w:t>
      </w:r>
      <w:r w:rsidRPr="00464418">
        <w:rPr>
          <w:b/>
          <w:sz w:val="24"/>
          <w:szCs w:val="24"/>
        </w:rPr>
        <w:t xml:space="preserve">Happy (well/good) </w:t>
      </w:r>
      <w:r w:rsidR="00542462" w:rsidRPr="00464418">
        <w:rPr>
          <w:b/>
          <w:sz w:val="24"/>
          <w:szCs w:val="24"/>
        </w:rPr>
        <w:br/>
      </w:r>
      <w:r w:rsidRPr="00464418">
        <w:rPr>
          <w:sz w:val="24"/>
          <w:szCs w:val="24"/>
        </w:rPr>
        <w:t>Incorrect: She feels well.</w:t>
      </w:r>
      <w:r w:rsidR="00542462" w:rsidRPr="00464418">
        <w:rPr>
          <w:sz w:val="24"/>
          <w:szCs w:val="24"/>
        </w:rPr>
        <w:br/>
      </w:r>
      <w:r w:rsidRPr="00464418">
        <w:rPr>
          <w:sz w:val="24"/>
          <w:szCs w:val="24"/>
        </w:rPr>
        <w:t xml:space="preserve">Correct: She feels good. </w:t>
      </w:r>
    </w:p>
    <w:p w:rsidR="00542462" w:rsidRPr="00464418" w:rsidRDefault="00164C8A" w:rsidP="00542462">
      <w:pPr>
        <w:ind w:left="720"/>
        <w:rPr>
          <w:sz w:val="24"/>
          <w:szCs w:val="24"/>
        </w:rPr>
      </w:pPr>
      <w:r w:rsidRPr="00464418">
        <w:rPr>
          <w:sz w:val="24"/>
          <w:szCs w:val="24"/>
        </w:rPr>
        <w:t xml:space="preserve">9. </w:t>
      </w:r>
      <w:r w:rsidRPr="00464418">
        <w:rPr>
          <w:b/>
          <w:sz w:val="24"/>
          <w:szCs w:val="24"/>
        </w:rPr>
        <w:t>Quality (well/good)</w:t>
      </w:r>
      <w:r w:rsidR="00542462" w:rsidRPr="00464418">
        <w:rPr>
          <w:sz w:val="24"/>
          <w:szCs w:val="24"/>
        </w:rPr>
        <w:br/>
      </w:r>
      <w:r w:rsidRPr="00464418">
        <w:rPr>
          <w:sz w:val="24"/>
          <w:szCs w:val="24"/>
        </w:rPr>
        <w:t xml:space="preserve"> Incorrect: She sings good.</w:t>
      </w:r>
      <w:r w:rsidR="00542462" w:rsidRPr="00464418">
        <w:rPr>
          <w:sz w:val="24"/>
          <w:szCs w:val="24"/>
        </w:rPr>
        <w:br/>
      </w:r>
      <w:r w:rsidRPr="00464418">
        <w:rPr>
          <w:sz w:val="24"/>
          <w:szCs w:val="24"/>
        </w:rPr>
        <w:t xml:space="preserve"> Correct: She sings well. </w:t>
      </w:r>
    </w:p>
    <w:p w:rsidR="00542462" w:rsidRPr="00464418" w:rsidRDefault="00164C8A" w:rsidP="00542462">
      <w:pPr>
        <w:ind w:left="720"/>
        <w:rPr>
          <w:sz w:val="24"/>
          <w:szCs w:val="24"/>
        </w:rPr>
      </w:pPr>
      <w:r w:rsidRPr="00464418">
        <w:rPr>
          <w:sz w:val="24"/>
          <w:szCs w:val="24"/>
        </w:rPr>
        <w:t xml:space="preserve">10. </w:t>
      </w:r>
      <w:r w:rsidRPr="00464418">
        <w:rPr>
          <w:b/>
          <w:sz w:val="24"/>
          <w:szCs w:val="24"/>
        </w:rPr>
        <w:t xml:space="preserve">Adverbs with “ly” </w:t>
      </w:r>
      <w:r w:rsidR="00542462" w:rsidRPr="00464418">
        <w:rPr>
          <w:b/>
          <w:sz w:val="24"/>
          <w:szCs w:val="24"/>
        </w:rPr>
        <w:br/>
      </w:r>
      <w:r w:rsidRPr="00464418">
        <w:rPr>
          <w:sz w:val="24"/>
          <w:szCs w:val="24"/>
        </w:rPr>
        <w:t xml:space="preserve">Incorrect: She spoke to him quiet. He shouted not as loud as the rest of the group. </w:t>
      </w:r>
      <w:r w:rsidR="00542462" w:rsidRPr="00464418">
        <w:rPr>
          <w:sz w:val="24"/>
          <w:szCs w:val="24"/>
        </w:rPr>
        <w:br/>
      </w:r>
      <w:r w:rsidRPr="00464418">
        <w:rPr>
          <w:sz w:val="24"/>
          <w:szCs w:val="24"/>
        </w:rPr>
        <w:t xml:space="preserve">Correct: She spoke to him quietly. He shouted not as loudly as the rest of the group. </w:t>
      </w:r>
    </w:p>
    <w:p w:rsidR="00542462" w:rsidRPr="00464418" w:rsidRDefault="00542462" w:rsidP="00542462">
      <w:pPr>
        <w:ind w:left="720"/>
        <w:rPr>
          <w:sz w:val="24"/>
          <w:szCs w:val="24"/>
        </w:rPr>
      </w:pPr>
      <w:r w:rsidRPr="00464418">
        <w:rPr>
          <w:sz w:val="24"/>
          <w:szCs w:val="24"/>
        </w:rPr>
        <w:t>11</w:t>
      </w:r>
      <w:r w:rsidR="00164C8A" w:rsidRPr="00464418">
        <w:rPr>
          <w:b/>
          <w:sz w:val="24"/>
          <w:szCs w:val="24"/>
        </w:rPr>
        <w:t>. Plurals and Their Correct Verbs</w:t>
      </w:r>
      <w:r w:rsidR="00164C8A" w:rsidRPr="00464418">
        <w:rPr>
          <w:sz w:val="24"/>
          <w:szCs w:val="24"/>
        </w:rPr>
        <w:t xml:space="preserve"> </w:t>
      </w:r>
      <w:r w:rsidRPr="00464418">
        <w:rPr>
          <w:sz w:val="24"/>
          <w:szCs w:val="24"/>
        </w:rPr>
        <w:br/>
      </w:r>
      <w:r w:rsidR="00164C8A" w:rsidRPr="00464418">
        <w:rPr>
          <w:sz w:val="24"/>
          <w:szCs w:val="24"/>
        </w:rPr>
        <w:t xml:space="preserve">Incorrect: The wages is little. The scissors are broken. The police is coming. </w:t>
      </w:r>
      <w:r w:rsidRPr="00464418">
        <w:rPr>
          <w:sz w:val="24"/>
          <w:szCs w:val="24"/>
        </w:rPr>
        <w:br/>
      </w:r>
      <w:r w:rsidR="00164C8A" w:rsidRPr="00464418">
        <w:rPr>
          <w:sz w:val="24"/>
          <w:szCs w:val="24"/>
        </w:rPr>
        <w:t xml:space="preserve">Correct: The wages are little. The scissors is broken. The police are coming. </w:t>
      </w:r>
    </w:p>
    <w:p w:rsidR="00542462" w:rsidRPr="00464418" w:rsidRDefault="00542462" w:rsidP="00542462">
      <w:pPr>
        <w:ind w:left="720"/>
        <w:rPr>
          <w:sz w:val="24"/>
          <w:szCs w:val="24"/>
        </w:rPr>
      </w:pPr>
      <w:r w:rsidRPr="00464418">
        <w:rPr>
          <w:sz w:val="24"/>
          <w:szCs w:val="24"/>
        </w:rPr>
        <w:t>12</w:t>
      </w:r>
      <w:r w:rsidR="00164C8A" w:rsidRPr="00464418">
        <w:rPr>
          <w:b/>
          <w:sz w:val="24"/>
          <w:szCs w:val="24"/>
        </w:rPr>
        <w:t>. Misplaced verb as modifier</w:t>
      </w:r>
      <w:r w:rsidR="00164C8A" w:rsidRPr="00464418">
        <w:rPr>
          <w:sz w:val="24"/>
          <w:szCs w:val="24"/>
        </w:rPr>
        <w:t xml:space="preserve"> (If you put the modifier in a different place in the sentence, it means something different.)</w:t>
      </w:r>
      <w:r w:rsidRPr="00464418">
        <w:rPr>
          <w:sz w:val="24"/>
          <w:szCs w:val="24"/>
        </w:rPr>
        <w:br/>
      </w:r>
      <w:r w:rsidR="00164C8A" w:rsidRPr="00464418">
        <w:rPr>
          <w:sz w:val="24"/>
          <w:szCs w:val="24"/>
        </w:rPr>
        <w:t xml:space="preserve"> Incorrect: Josh threatened to divorce her often. (This is not what you intend to say.) </w:t>
      </w:r>
      <w:r w:rsidRPr="00464418">
        <w:rPr>
          <w:sz w:val="24"/>
          <w:szCs w:val="24"/>
        </w:rPr>
        <w:br/>
      </w:r>
      <w:r w:rsidR="00164C8A" w:rsidRPr="00464418">
        <w:rPr>
          <w:sz w:val="24"/>
          <w:szCs w:val="24"/>
        </w:rPr>
        <w:t>Correct: Josh often threatened to divorce her.</w:t>
      </w:r>
    </w:p>
    <w:p w:rsidR="00542462" w:rsidRPr="00464418" w:rsidRDefault="00542462" w:rsidP="00542462">
      <w:pPr>
        <w:ind w:left="720"/>
        <w:rPr>
          <w:sz w:val="24"/>
          <w:szCs w:val="24"/>
        </w:rPr>
      </w:pPr>
      <w:r w:rsidRPr="00464418">
        <w:rPr>
          <w:sz w:val="24"/>
          <w:szCs w:val="24"/>
        </w:rPr>
        <w:lastRenderedPageBreak/>
        <w:t>13</w:t>
      </w:r>
      <w:r w:rsidR="00164C8A" w:rsidRPr="00464418">
        <w:rPr>
          <w:sz w:val="24"/>
          <w:szCs w:val="24"/>
        </w:rPr>
        <w:t xml:space="preserve">. </w:t>
      </w:r>
      <w:r w:rsidR="00164C8A" w:rsidRPr="00464418">
        <w:rPr>
          <w:b/>
          <w:sz w:val="24"/>
          <w:szCs w:val="24"/>
        </w:rPr>
        <w:t>Misplaced noun as modifier</w:t>
      </w:r>
      <w:r w:rsidRPr="00464418">
        <w:rPr>
          <w:sz w:val="24"/>
          <w:szCs w:val="24"/>
        </w:rPr>
        <w:br/>
      </w:r>
      <w:r w:rsidR="00164C8A" w:rsidRPr="00464418">
        <w:rPr>
          <w:sz w:val="24"/>
          <w:szCs w:val="24"/>
        </w:rPr>
        <w:t xml:space="preserve"> Incorrect: We gave the flowers to the customer in the refrigerator. </w:t>
      </w:r>
      <w:r w:rsidRPr="00464418">
        <w:rPr>
          <w:sz w:val="24"/>
          <w:szCs w:val="24"/>
        </w:rPr>
        <w:br/>
      </w:r>
      <w:r w:rsidR="00164C8A" w:rsidRPr="00464418">
        <w:rPr>
          <w:sz w:val="24"/>
          <w:szCs w:val="24"/>
        </w:rPr>
        <w:t xml:space="preserve">Correct: We gave the flowers in the refrigerator to the customer. </w:t>
      </w:r>
    </w:p>
    <w:p w:rsidR="00542462" w:rsidRPr="00464418" w:rsidRDefault="00542462" w:rsidP="00542462">
      <w:pPr>
        <w:ind w:left="720"/>
        <w:rPr>
          <w:sz w:val="24"/>
          <w:szCs w:val="24"/>
        </w:rPr>
      </w:pPr>
      <w:r w:rsidRPr="00464418">
        <w:rPr>
          <w:sz w:val="24"/>
          <w:szCs w:val="24"/>
        </w:rPr>
        <w:t>14</w:t>
      </w:r>
      <w:r w:rsidR="00164C8A" w:rsidRPr="00464418">
        <w:rPr>
          <w:sz w:val="24"/>
          <w:szCs w:val="24"/>
        </w:rPr>
        <w:t xml:space="preserve">. </w:t>
      </w:r>
      <w:r w:rsidR="00164C8A" w:rsidRPr="00464418">
        <w:rPr>
          <w:b/>
          <w:sz w:val="24"/>
          <w:szCs w:val="24"/>
        </w:rPr>
        <w:t>Misplaced adverbs</w:t>
      </w:r>
      <w:r w:rsidR="00164C8A" w:rsidRPr="00464418">
        <w:rPr>
          <w:sz w:val="24"/>
          <w:szCs w:val="24"/>
        </w:rPr>
        <w:t xml:space="preserve"> (Be careful where the adverb is placed in the sentence as it has a different meaning.)</w:t>
      </w:r>
      <w:r w:rsidRPr="00464418">
        <w:rPr>
          <w:sz w:val="24"/>
          <w:szCs w:val="24"/>
        </w:rPr>
        <w:br/>
      </w:r>
      <w:r w:rsidR="00164C8A" w:rsidRPr="00464418">
        <w:rPr>
          <w:sz w:val="24"/>
          <w:szCs w:val="24"/>
        </w:rPr>
        <w:t xml:space="preserve">Incorrect: She almost washed all of the dishes. He offered to paint the fence last night. (This is not what you intend to say.) </w:t>
      </w:r>
      <w:r w:rsidRPr="00464418">
        <w:rPr>
          <w:sz w:val="24"/>
          <w:szCs w:val="24"/>
        </w:rPr>
        <w:br/>
      </w:r>
      <w:r w:rsidR="00164C8A" w:rsidRPr="00464418">
        <w:rPr>
          <w:sz w:val="24"/>
          <w:szCs w:val="24"/>
        </w:rPr>
        <w:t xml:space="preserve">Correct: She washed almost all of the dishes. Last night, he offered to paint the fence. </w:t>
      </w:r>
    </w:p>
    <w:p w:rsidR="00542462" w:rsidRPr="00464418" w:rsidRDefault="00542462" w:rsidP="00542462">
      <w:pPr>
        <w:ind w:left="720"/>
        <w:rPr>
          <w:sz w:val="24"/>
          <w:szCs w:val="24"/>
        </w:rPr>
      </w:pPr>
      <w:r w:rsidRPr="00464418">
        <w:rPr>
          <w:sz w:val="24"/>
          <w:szCs w:val="24"/>
        </w:rPr>
        <w:t>15</w:t>
      </w:r>
      <w:r w:rsidR="00164C8A" w:rsidRPr="00464418">
        <w:rPr>
          <w:sz w:val="24"/>
          <w:szCs w:val="24"/>
        </w:rPr>
        <w:t xml:space="preserve">. </w:t>
      </w:r>
      <w:r w:rsidR="00164C8A" w:rsidRPr="00464418">
        <w:rPr>
          <w:b/>
          <w:sz w:val="24"/>
          <w:szCs w:val="24"/>
        </w:rPr>
        <w:t>Parallel verb phrases</w:t>
      </w:r>
      <w:r w:rsidR="00164C8A" w:rsidRPr="00464418">
        <w:rPr>
          <w:sz w:val="24"/>
          <w:szCs w:val="24"/>
        </w:rPr>
        <w:t xml:space="preserve"> </w:t>
      </w:r>
      <w:r w:rsidRPr="00464418">
        <w:rPr>
          <w:sz w:val="24"/>
          <w:szCs w:val="24"/>
        </w:rPr>
        <w:br/>
      </w:r>
      <w:r w:rsidR="00164C8A" w:rsidRPr="00464418">
        <w:rPr>
          <w:sz w:val="24"/>
          <w:szCs w:val="24"/>
        </w:rPr>
        <w:t xml:space="preserve">Incorrect: She was late for work and fired by her boss. </w:t>
      </w:r>
      <w:r w:rsidRPr="00464418">
        <w:rPr>
          <w:sz w:val="24"/>
          <w:szCs w:val="24"/>
        </w:rPr>
        <w:br/>
      </w:r>
      <w:r w:rsidR="00164C8A" w:rsidRPr="00464418">
        <w:rPr>
          <w:sz w:val="24"/>
          <w:szCs w:val="24"/>
        </w:rPr>
        <w:t xml:space="preserve">Correct: She was late for work and was fired by her boss. </w:t>
      </w:r>
    </w:p>
    <w:p w:rsidR="00542462" w:rsidRPr="00464418" w:rsidRDefault="00542462" w:rsidP="00542462">
      <w:pPr>
        <w:ind w:left="720"/>
        <w:rPr>
          <w:sz w:val="24"/>
          <w:szCs w:val="24"/>
        </w:rPr>
      </w:pPr>
      <w:r w:rsidRPr="00464418">
        <w:rPr>
          <w:sz w:val="24"/>
          <w:szCs w:val="24"/>
        </w:rPr>
        <w:t>16</w:t>
      </w:r>
      <w:r w:rsidR="00164C8A" w:rsidRPr="00464418">
        <w:rPr>
          <w:sz w:val="24"/>
          <w:szCs w:val="24"/>
        </w:rPr>
        <w:t xml:space="preserve">. </w:t>
      </w:r>
      <w:r w:rsidR="00164C8A" w:rsidRPr="00464418">
        <w:rPr>
          <w:b/>
          <w:sz w:val="24"/>
          <w:szCs w:val="24"/>
        </w:rPr>
        <w:t>Old friend/long time</w:t>
      </w:r>
      <w:r w:rsidR="00164C8A" w:rsidRPr="00464418">
        <w:rPr>
          <w:sz w:val="24"/>
          <w:szCs w:val="24"/>
        </w:rPr>
        <w:t xml:space="preserve"> </w:t>
      </w:r>
      <w:r w:rsidRPr="00464418">
        <w:rPr>
          <w:sz w:val="24"/>
          <w:szCs w:val="24"/>
        </w:rPr>
        <w:br/>
      </w:r>
      <w:r w:rsidR="00164C8A" w:rsidRPr="00464418">
        <w:rPr>
          <w:sz w:val="24"/>
          <w:szCs w:val="24"/>
        </w:rPr>
        <w:t xml:space="preserve">Incorrect: She was my old friend. (You may have known her for a long time, but she might be offended if you use the word “old” as it implies age.) </w:t>
      </w:r>
      <w:r w:rsidRPr="00464418">
        <w:rPr>
          <w:sz w:val="24"/>
          <w:szCs w:val="24"/>
        </w:rPr>
        <w:br/>
      </w:r>
      <w:r w:rsidR="00164C8A" w:rsidRPr="00464418">
        <w:rPr>
          <w:sz w:val="24"/>
          <w:szCs w:val="24"/>
        </w:rPr>
        <w:t xml:space="preserve">Correct: She was a friend who I have known for a long time. </w:t>
      </w:r>
    </w:p>
    <w:p w:rsidR="00542462" w:rsidRPr="00464418" w:rsidRDefault="00542462" w:rsidP="00542462">
      <w:pPr>
        <w:ind w:left="720"/>
        <w:rPr>
          <w:sz w:val="24"/>
          <w:szCs w:val="24"/>
        </w:rPr>
      </w:pPr>
      <w:r w:rsidRPr="00464418">
        <w:rPr>
          <w:sz w:val="24"/>
          <w:szCs w:val="24"/>
        </w:rPr>
        <w:t>17</w:t>
      </w:r>
      <w:r w:rsidR="00164C8A" w:rsidRPr="00464418">
        <w:rPr>
          <w:sz w:val="24"/>
          <w:szCs w:val="24"/>
        </w:rPr>
        <w:t xml:space="preserve">. </w:t>
      </w:r>
      <w:r w:rsidR="00164C8A" w:rsidRPr="00464418">
        <w:rPr>
          <w:b/>
          <w:sz w:val="24"/>
          <w:szCs w:val="24"/>
        </w:rPr>
        <w:t>An/a</w:t>
      </w:r>
      <w:r w:rsidRPr="00464418">
        <w:rPr>
          <w:b/>
          <w:sz w:val="24"/>
          <w:szCs w:val="24"/>
        </w:rPr>
        <w:br/>
      </w:r>
      <w:r w:rsidR="00164C8A" w:rsidRPr="00464418">
        <w:rPr>
          <w:sz w:val="24"/>
          <w:szCs w:val="24"/>
        </w:rPr>
        <w:t xml:space="preserve">Incorrect: It is a old television set, but it still works. It is an costly purchase. </w:t>
      </w:r>
      <w:r w:rsidRPr="00464418">
        <w:rPr>
          <w:sz w:val="24"/>
          <w:szCs w:val="24"/>
        </w:rPr>
        <w:br/>
      </w:r>
      <w:r w:rsidR="00164C8A" w:rsidRPr="00464418">
        <w:rPr>
          <w:sz w:val="24"/>
          <w:szCs w:val="24"/>
        </w:rPr>
        <w:t>Correct: It is an old television set, but it still work</w:t>
      </w:r>
      <w:r w:rsidRPr="00464418">
        <w:rPr>
          <w:sz w:val="24"/>
          <w:szCs w:val="24"/>
        </w:rPr>
        <w:t xml:space="preserve">s. It is a costly purchase. </w:t>
      </w:r>
    </w:p>
    <w:p w:rsidR="00542462" w:rsidRPr="00464418" w:rsidRDefault="00542462" w:rsidP="00542462">
      <w:pPr>
        <w:ind w:left="720"/>
        <w:rPr>
          <w:sz w:val="24"/>
          <w:szCs w:val="24"/>
        </w:rPr>
      </w:pPr>
      <w:r w:rsidRPr="00464418">
        <w:rPr>
          <w:sz w:val="24"/>
          <w:szCs w:val="24"/>
        </w:rPr>
        <w:t>18</w:t>
      </w:r>
      <w:r w:rsidR="00164C8A" w:rsidRPr="00464418">
        <w:rPr>
          <w:b/>
          <w:sz w:val="24"/>
          <w:szCs w:val="24"/>
        </w:rPr>
        <w:t xml:space="preserve">. Among/between </w:t>
      </w:r>
      <w:r w:rsidRPr="00464418">
        <w:rPr>
          <w:sz w:val="24"/>
          <w:szCs w:val="24"/>
        </w:rPr>
        <w:br/>
      </w:r>
      <w:r w:rsidR="00164C8A" w:rsidRPr="00464418">
        <w:rPr>
          <w:sz w:val="24"/>
          <w:szCs w:val="24"/>
        </w:rPr>
        <w:t xml:space="preserve">Incorrect: She could not decide among the two guys. </w:t>
      </w:r>
      <w:r w:rsidRPr="00464418">
        <w:rPr>
          <w:sz w:val="24"/>
          <w:szCs w:val="24"/>
        </w:rPr>
        <w:br/>
      </w:r>
      <w:r w:rsidR="00164C8A" w:rsidRPr="00464418">
        <w:rPr>
          <w:sz w:val="24"/>
          <w:szCs w:val="24"/>
        </w:rPr>
        <w:t xml:space="preserve">Correct: She could not decide between the two guys. </w:t>
      </w:r>
    </w:p>
    <w:p w:rsidR="00542462" w:rsidRPr="00464418" w:rsidRDefault="00542462" w:rsidP="00542462">
      <w:pPr>
        <w:ind w:left="720"/>
        <w:rPr>
          <w:sz w:val="24"/>
          <w:szCs w:val="24"/>
        </w:rPr>
      </w:pPr>
      <w:r w:rsidRPr="00464418">
        <w:rPr>
          <w:sz w:val="24"/>
          <w:szCs w:val="24"/>
        </w:rPr>
        <w:t>19</w:t>
      </w:r>
      <w:r w:rsidR="00164C8A" w:rsidRPr="00464418">
        <w:rPr>
          <w:sz w:val="24"/>
          <w:szCs w:val="24"/>
        </w:rPr>
        <w:t xml:space="preserve">. </w:t>
      </w:r>
      <w:r w:rsidR="00164C8A" w:rsidRPr="00464418">
        <w:rPr>
          <w:b/>
          <w:sz w:val="24"/>
          <w:szCs w:val="24"/>
        </w:rPr>
        <w:t xml:space="preserve">Beside </w:t>
      </w:r>
      <w:r w:rsidR="00164C8A" w:rsidRPr="00464418">
        <w:rPr>
          <w:sz w:val="24"/>
          <w:szCs w:val="24"/>
        </w:rPr>
        <w:t xml:space="preserve">(means “next to”)/besides (means “in addition to”) </w:t>
      </w:r>
      <w:r w:rsidRPr="00464418">
        <w:rPr>
          <w:sz w:val="24"/>
          <w:szCs w:val="24"/>
        </w:rPr>
        <w:br/>
      </w:r>
      <w:r w:rsidR="00164C8A" w:rsidRPr="00464418">
        <w:rPr>
          <w:sz w:val="24"/>
          <w:szCs w:val="24"/>
        </w:rPr>
        <w:t xml:space="preserve">Incorrect: Ask him to sit besides me. </w:t>
      </w:r>
      <w:r w:rsidRPr="00464418">
        <w:rPr>
          <w:sz w:val="24"/>
          <w:szCs w:val="24"/>
        </w:rPr>
        <w:br/>
      </w:r>
      <w:r w:rsidR="00164C8A" w:rsidRPr="00464418">
        <w:rPr>
          <w:sz w:val="24"/>
          <w:szCs w:val="24"/>
        </w:rPr>
        <w:t xml:space="preserve">Correct: Ask him to sit beside me. </w:t>
      </w:r>
    </w:p>
    <w:p w:rsidR="00542462" w:rsidRPr="00464418" w:rsidRDefault="00542462" w:rsidP="00542462">
      <w:pPr>
        <w:ind w:left="720"/>
        <w:rPr>
          <w:sz w:val="24"/>
          <w:szCs w:val="24"/>
        </w:rPr>
      </w:pPr>
      <w:r w:rsidRPr="00464418">
        <w:rPr>
          <w:sz w:val="24"/>
          <w:szCs w:val="24"/>
        </w:rPr>
        <w:t>20</w:t>
      </w:r>
      <w:r w:rsidR="00164C8A" w:rsidRPr="00464418">
        <w:rPr>
          <w:sz w:val="24"/>
          <w:szCs w:val="24"/>
        </w:rPr>
        <w:t xml:space="preserve">. </w:t>
      </w:r>
      <w:r w:rsidR="00164C8A" w:rsidRPr="00464418">
        <w:rPr>
          <w:b/>
          <w:sz w:val="24"/>
          <w:szCs w:val="24"/>
        </w:rPr>
        <w:t xml:space="preserve">Presently </w:t>
      </w:r>
      <w:r w:rsidR="00164C8A" w:rsidRPr="00464418">
        <w:rPr>
          <w:sz w:val="24"/>
          <w:szCs w:val="24"/>
        </w:rPr>
        <w:t xml:space="preserve">(soon or shortly)/at present (now, currently, at this time) </w:t>
      </w:r>
      <w:r w:rsidRPr="00464418">
        <w:rPr>
          <w:sz w:val="24"/>
          <w:szCs w:val="24"/>
        </w:rPr>
        <w:br/>
      </w:r>
      <w:r w:rsidR="00164C8A" w:rsidRPr="00464418">
        <w:rPr>
          <w:sz w:val="24"/>
          <w:szCs w:val="24"/>
        </w:rPr>
        <w:t xml:space="preserve">Incorrect: Presently, the boss is in his office. </w:t>
      </w:r>
      <w:r w:rsidRPr="00464418">
        <w:rPr>
          <w:sz w:val="24"/>
          <w:szCs w:val="24"/>
        </w:rPr>
        <w:br/>
      </w:r>
      <w:r w:rsidR="00164C8A" w:rsidRPr="00464418">
        <w:rPr>
          <w:sz w:val="24"/>
          <w:szCs w:val="24"/>
        </w:rPr>
        <w:t xml:space="preserve">Correct: At present, the boss is in his office. </w:t>
      </w:r>
    </w:p>
    <w:p w:rsidR="00542462" w:rsidRPr="00464418" w:rsidRDefault="00542462" w:rsidP="00542462">
      <w:pPr>
        <w:ind w:left="720"/>
        <w:rPr>
          <w:sz w:val="24"/>
          <w:szCs w:val="24"/>
        </w:rPr>
      </w:pPr>
      <w:r w:rsidRPr="00464418">
        <w:rPr>
          <w:sz w:val="24"/>
          <w:szCs w:val="24"/>
        </w:rPr>
        <w:t>21</w:t>
      </w:r>
      <w:r w:rsidR="00164C8A" w:rsidRPr="00464418">
        <w:rPr>
          <w:sz w:val="24"/>
          <w:szCs w:val="24"/>
        </w:rPr>
        <w:t xml:space="preserve">. </w:t>
      </w:r>
      <w:r w:rsidR="00164C8A" w:rsidRPr="00464418">
        <w:rPr>
          <w:b/>
          <w:sz w:val="24"/>
          <w:szCs w:val="24"/>
        </w:rPr>
        <w:t xml:space="preserve">Regardless (despite)/irregardless (a nonstandard word) </w:t>
      </w:r>
      <w:r w:rsidRPr="00464418">
        <w:rPr>
          <w:b/>
          <w:sz w:val="24"/>
          <w:szCs w:val="24"/>
        </w:rPr>
        <w:br/>
      </w:r>
      <w:r w:rsidR="00164C8A" w:rsidRPr="00464418">
        <w:rPr>
          <w:sz w:val="24"/>
          <w:szCs w:val="24"/>
        </w:rPr>
        <w:t xml:space="preserve">Incorrect: Irregardless of what you want, the restaurant does not have it. </w:t>
      </w:r>
      <w:r w:rsidRPr="00464418">
        <w:rPr>
          <w:sz w:val="24"/>
          <w:szCs w:val="24"/>
        </w:rPr>
        <w:br/>
      </w:r>
      <w:r w:rsidR="00164C8A" w:rsidRPr="00464418">
        <w:rPr>
          <w:sz w:val="24"/>
          <w:szCs w:val="24"/>
        </w:rPr>
        <w:t xml:space="preserve">Correct: Regardless of what you want, the restaurant does not have it. </w:t>
      </w:r>
    </w:p>
    <w:p w:rsidR="00542462" w:rsidRPr="00464418" w:rsidRDefault="00542462" w:rsidP="00542462">
      <w:pPr>
        <w:ind w:left="720"/>
        <w:rPr>
          <w:sz w:val="24"/>
          <w:szCs w:val="24"/>
        </w:rPr>
      </w:pPr>
      <w:r w:rsidRPr="00464418">
        <w:rPr>
          <w:sz w:val="24"/>
          <w:szCs w:val="24"/>
        </w:rPr>
        <w:t>22</w:t>
      </w:r>
      <w:r w:rsidR="00164C8A" w:rsidRPr="00464418">
        <w:rPr>
          <w:sz w:val="24"/>
          <w:szCs w:val="24"/>
        </w:rPr>
        <w:t xml:space="preserve">. </w:t>
      </w:r>
      <w:r w:rsidR="00164C8A" w:rsidRPr="00464418">
        <w:rPr>
          <w:b/>
          <w:sz w:val="24"/>
          <w:szCs w:val="24"/>
        </w:rPr>
        <w:t xml:space="preserve">Rare (implies value)/scarce </w:t>
      </w:r>
      <w:r w:rsidR="00164C8A" w:rsidRPr="00464418">
        <w:rPr>
          <w:sz w:val="24"/>
          <w:szCs w:val="24"/>
        </w:rPr>
        <w:t xml:space="preserve">(applied to ordinary things that are no longer in abundant) Incorrect: The painting was very scarce. </w:t>
      </w:r>
      <w:r w:rsidRPr="00464418">
        <w:rPr>
          <w:sz w:val="24"/>
          <w:szCs w:val="24"/>
        </w:rPr>
        <w:br/>
      </w:r>
      <w:r w:rsidR="00164C8A" w:rsidRPr="00464418">
        <w:rPr>
          <w:sz w:val="24"/>
          <w:szCs w:val="24"/>
        </w:rPr>
        <w:t xml:space="preserve">Correct: The painting was very rare. </w:t>
      </w:r>
    </w:p>
    <w:p w:rsidR="00542462" w:rsidRPr="00464418" w:rsidRDefault="00542462" w:rsidP="00542462">
      <w:pPr>
        <w:ind w:left="720"/>
        <w:rPr>
          <w:sz w:val="24"/>
          <w:szCs w:val="24"/>
        </w:rPr>
      </w:pPr>
      <w:r w:rsidRPr="00464418">
        <w:rPr>
          <w:sz w:val="24"/>
          <w:szCs w:val="24"/>
        </w:rPr>
        <w:t>23</w:t>
      </w:r>
      <w:r w:rsidR="00164C8A" w:rsidRPr="00464418">
        <w:rPr>
          <w:b/>
          <w:sz w:val="24"/>
          <w:szCs w:val="24"/>
        </w:rPr>
        <w:t>. Future tense</w:t>
      </w:r>
      <w:r w:rsidR="00164C8A" w:rsidRPr="00464418">
        <w:rPr>
          <w:sz w:val="24"/>
          <w:szCs w:val="24"/>
        </w:rPr>
        <w:t xml:space="preserve"> </w:t>
      </w:r>
      <w:r w:rsidRPr="00464418">
        <w:rPr>
          <w:sz w:val="24"/>
          <w:szCs w:val="24"/>
        </w:rPr>
        <w:br/>
      </w:r>
      <w:r w:rsidR="00164C8A" w:rsidRPr="00464418">
        <w:rPr>
          <w:sz w:val="24"/>
          <w:szCs w:val="24"/>
        </w:rPr>
        <w:t xml:space="preserve">Incorrect: Tomorrow we go shopping. </w:t>
      </w:r>
      <w:r w:rsidRPr="00464418">
        <w:rPr>
          <w:sz w:val="24"/>
          <w:szCs w:val="24"/>
        </w:rPr>
        <w:br/>
      </w:r>
      <w:r w:rsidR="00164C8A" w:rsidRPr="00464418">
        <w:rPr>
          <w:sz w:val="24"/>
          <w:szCs w:val="24"/>
        </w:rPr>
        <w:t xml:space="preserve">Correct: Tomorrow we will go shopping. </w:t>
      </w:r>
    </w:p>
    <w:p w:rsidR="00542462" w:rsidRPr="00464418" w:rsidRDefault="00542462" w:rsidP="00542462">
      <w:pPr>
        <w:ind w:left="720"/>
        <w:rPr>
          <w:sz w:val="24"/>
          <w:szCs w:val="24"/>
        </w:rPr>
      </w:pPr>
      <w:r w:rsidRPr="00464418">
        <w:rPr>
          <w:sz w:val="24"/>
          <w:szCs w:val="24"/>
        </w:rPr>
        <w:lastRenderedPageBreak/>
        <w:t>24</w:t>
      </w:r>
      <w:r w:rsidR="00164C8A" w:rsidRPr="00464418">
        <w:rPr>
          <w:sz w:val="24"/>
          <w:szCs w:val="24"/>
        </w:rPr>
        <w:t xml:space="preserve">. </w:t>
      </w:r>
      <w:r w:rsidR="00164C8A" w:rsidRPr="00464418">
        <w:rPr>
          <w:b/>
          <w:sz w:val="24"/>
          <w:szCs w:val="24"/>
        </w:rPr>
        <w:t>Since/for</w:t>
      </w:r>
      <w:r w:rsidR="00164C8A" w:rsidRPr="00464418">
        <w:rPr>
          <w:sz w:val="24"/>
          <w:szCs w:val="24"/>
        </w:rPr>
        <w:t xml:space="preserve"> </w:t>
      </w:r>
      <w:r w:rsidRPr="00464418">
        <w:rPr>
          <w:sz w:val="24"/>
          <w:szCs w:val="24"/>
        </w:rPr>
        <w:br/>
      </w:r>
      <w:r w:rsidR="00164C8A" w:rsidRPr="00464418">
        <w:rPr>
          <w:sz w:val="24"/>
          <w:szCs w:val="24"/>
        </w:rPr>
        <w:t xml:space="preserve">Incorrect: I’ve been in America since 3 months. </w:t>
      </w:r>
      <w:r w:rsidRPr="00464418">
        <w:rPr>
          <w:sz w:val="24"/>
          <w:szCs w:val="24"/>
        </w:rPr>
        <w:br/>
      </w:r>
      <w:r w:rsidR="00164C8A" w:rsidRPr="00464418">
        <w:rPr>
          <w:sz w:val="24"/>
          <w:szCs w:val="24"/>
        </w:rPr>
        <w:t xml:space="preserve">Correct: I’ve been in America for 3 months. </w:t>
      </w:r>
    </w:p>
    <w:p w:rsidR="00164C8A" w:rsidRPr="00FA34A8" w:rsidRDefault="00542462" w:rsidP="00542462">
      <w:pPr>
        <w:ind w:left="720"/>
      </w:pPr>
      <w:r w:rsidRPr="00464418">
        <w:rPr>
          <w:sz w:val="24"/>
          <w:szCs w:val="24"/>
        </w:rPr>
        <w:t>25</w:t>
      </w:r>
      <w:r w:rsidR="00164C8A" w:rsidRPr="00464418">
        <w:rPr>
          <w:b/>
          <w:sz w:val="24"/>
          <w:szCs w:val="24"/>
        </w:rPr>
        <w:t>. Adjectives in right order</w:t>
      </w:r>
      <w:r w:rsidR="00164C8A" w:rsidRPr="00464418">
        <w:rPr>
          <w:sz w:val="24"/>
          <w:szCs w:val="24"/>
        </w:rPr>
        <w:t xml:space="preserve"> </w:t>
      </w:r>
      <w:r w:rsidRPr="00464418">
        <w:rPr>
          <w:sz w:val="24"/>
          <w:szCs w:val="24"/>
        </w:rPr>
        <w:br/>
      </w:r>
      <w:r w:rsidR="00164C8A" w:rsidRPr="00464418">
        <w:rPr>
          <w:sz w:val="24"/>
          <w:szCs w:val="24"/>
        </w:rPr>
        <w:t>Incorrect: Have you bought the blue china antique vase? I like ice cream vanilla the most. Correct: Have you bought the antique blue china vase? I like vanilla ice cream the most</w:t>
      </w:r>
      <w:r w:rsidR="00164C8A" w:rsidRPr="00FA34A8">
        <w:t xml:space="preserve">. </w:t>
      </w:r>
    </w:p>
    <w:p w:rsidR="00164C8A" w:rsidRDefault="001B6604" w:rsidP="001B6604">
      <w:pPr>
        <w:spacing w:after="240" w:line="240" w:lineRule="auto"/>
        <w:rPr>
          <w:rFonts w:cs="Times New Roman"/>
          <w:b/>
          <w:color w:val="00B0F0"/>
          <w:sz w:val="32"/>
          <w:szCs w:val="32"/>
          <w:u w:val="single"/>
        </w:rPr>
      </w:pPr>
      <w:r w:rsidRPr="001B6604">
        <w:rPr>
          <w:rFonts w:cs="Times New Roman"/>
          <w:b/>
          <w:color w:val="00B0F0"/>
          <w:sz w:val="32"/>
          <w:szCs w:val="32"/>
          <w:u w:val="single"/>
        </w:rPr>
        <w:t>Bibliography:</w:t>
      </w:r>
    </w:p>
    <w:p w:rsidR="00604510" w:rsidRPr="00604510" w:rsidRDefault="0082469D" w:rsidP="00604510">
      <w:pPr>
        <w:pStyle w:val="ListParagraph"/>
        <w:numPr>
          <w:ilvl w:val="0"/>
          <w:numId w:val="7"/>
        </w:numPr>
        <w:spacing w:after="240" w:line="240" w:lineRule="auto"/>
        <w:rPr>
          <w:rFonts w:cs="Times New Roman"/>
          <w:color w:val="000000" w:themeColor="text1"/>
          <w:sz w:val="32"/>
          <w:szCs w:val="32"/>
        </w:rPr>
      </w:pPr>
      <w:hyperlink r:id="rId13" w:history="1">
        <w:r w:rsidR="00604510" w:rsidRPr="00174675">
          <w:rPr>
            <w:rStyle w:val="Hyperlink"/>
            <w:rFonts w:cs="Times New Roman"/>
            <w:sz w:val="32"/>
            <w:szCs w:val="32"/>
          </w:rPr>
          <w:t>http://www.righttrackreading.com/</w:t>
        </w:r>
      </w:hyperlink>
    </w:p>
    <w:p w:rsidR="00604510" w:rsidRDefault="0082469D" w:rsidP="00604510">
      <w:pPr>
        <w:pStyle w:val="ListParagraph"/>
        <w:numPr>
          <w:ilvl w:val="0"/>
          <w:numId w:val="7"/>
        </w:numPr>
        <w:spacing w:after="240" w:line="240" w:lineRule="auto"/>
        <w:rPr>
          <w:rFonts w:cs="Times New Roman"/>
          <w:color w:val="000000" w:themeColor="text1"/>
          <w:sz w:val="32"/>
          <w:szCs w:val="32"/>
        </w:rPr>
      </w:pPr>
      <w:hyperlink r:id="rId14" w:history="1">
        <w:r w:rsidR="00604510" w:rsidRPr="004402B6">
          <w:rPr>
            <w:rStyle w:val="Hyperlink"/>
            <w:rFonts w:cs="Times New Roman"/>
            <w:sz w:val="32"/>
            <w:szCs w:val="32"/>
          </w:rPr>
          <w:t>http://www.ling.upenn.edu/</w:t>
        </w:r>
      </w:hyperlink>
    </w:p>
    <w:p w:rsidR="00604510" w:rsidRPr="00604510" w:rsidRDefault="0082469D" w:rsidP="00604510">
      <w:pPr>
        <w:pStyle w:val="ListParagraph"/>
        <w:numPr>
          <w:ilvl w:val="0"/>
          <w:numId w:val="7"/>
        </w:numPr>
        <w:spacing w:after="240" w:line="240" w:lineRule="auto"/>
        <w:rPr>
          <w:rFonts w:cs="Times New Roman"/>
          <w:color w:val="000000" w:themeColor="text1"/>
          <w:sz w:val="32"/>
          <w:szCs w:val="32"/>
        </w:rPr>
      </w:pPr>
      <w:hyperlink r:id="rId15" w:history="1">
        <w:r w:rsidR="00604510" w:rsidRPr="004402B6">
          <w:rPr>
            <w:rStyle w:val="Hyperlink"/>
            <w:rFonts w:cs="Times New Roman"/>
            <w:sz w:val="32"/>
            <w:szCs w:val="32"/>
          </w:rPr>
          <w:t>http://www.specialednews.com/</w:t>
        </w:r>
      </w:hyperlink>
    </w:p>
    <w:p w:rsidR="00464418" w:rsidRDefault="00464418" w:rsidP="00604510">
      <w:pPr>
        <w:pStyle w:val="ListParagraph"/>
        <w:spacing w:after="240" w:line="240" w:lineRule="auto"/>
        <w:rPr>
          <w:rFonts w:cs="Times New Roman"/>
          <w:color w:val="000000" w:themeColor="text1"/>
          <w:sz w:val="32"/>
          <w:szCs w:val="32"/>
        </w:rPr>
      </w:pPr>
    </w:p>
    <w:sectPr w:rsidR="00464418" w:rsidSect="00332D5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69D" w:rsidRDefault="0082469D" w:rsidP="00094BD6">
      <w:pPr>
        <w:spacing w:after="0" w:line="240" w:lineRule="auto"/>
      </w:pPr>
      <w:r>
        <w:separator/>
      </w:r>
    </w:p>
  </w:endnote>
  <w:endnote w:type="continuationSeparator" w:id="0">
    <w:p w:rsidR="0082469D" w:rsidRDefault="0082469D" w:rsidP="00094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69D" w:rsidRDefault="0082469D" w:rsidP="00094BD6">
      <w:pPr>
        <w:spacing w:after="0" w:line="240" w:lineRule="auto"/>
      </w:pPr>
      <w:r>
        <w:separator/>
      </w:r>
    </w:p>
  </w:footnote>
  <w:footnote w:type="continuationSeparator" w:id="0">
    <w:p w:rsidR="0082469D" w:rsidRDefault="0082469D" w:rsidP="00094B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F219D"/>
    <w:multiLevelType w:val="hybridMultilevel"/>
    <w:tmpl w:val="76C4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043A4"/>
    <w:multiLevelType w:val="multilevel"/>
    <w:tmpl w:val="519E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254600"/>
    <w:multiLevelType w:val="multilevel"/>
    <w:tmpl w:val="8670D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BC23A8"/>
    <w:multiLevelType w:val="hybridMultilevel"/>
    <w:tmpl w:val="0BE0E8B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70DF6570"/>
    <w:multiLevelType w:val="hybridMultilevel"/>
    <w:tmpl w:val="A2B8E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78066B"/>
    <w:multiLevelType w:val="hybridMultilevel"/>
    <w:tmpl w:val="93FA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D26"/>
    <w:rsid w:val="00017D26"/>
    <w:rsid w:val="00030569"/>
    <w:rsid w:val="000346BA"/>
    <w:rsid w:val="00071246"/>
    <w:rsid w:val="00094BD6"/>
    <w:rsid w:val="000E25DE"/>
    <w:rsid w:val="000F47EB"/>
    <w:rsid w:val="0010583D"/>
    <w:rsid w:val="00164C8A"/>
    <w:rsid w:val="001A23FC"/>
    <w:rsid w:val="001B6604"/>
    <w:rsid w:val="001C4206"/>
    <w:rsid w:val="00206111"/>
    <w:rsid w:val="002741CE"/>
    <w:rsid w:val="00274F4C"/>
    <w:rsid w:val="002F3F4C"/>
    <w:rsid w:val="003113FD"/>
    <w:rsid w:val="003200B1"/>
    <w:rsid w:val="00332D54"/>
    <w:rsid w:val="003414F8"/>
    <w:rsid w:val="00406AA6"/>
    <w:rsid w:val="00454F16"/>
    <w:rsid w:val="00464418"/>
    <w:rsid w:val="00466B03"/>
    <w:rsid w:val="004D67E6"/>
    <w:rsid w:val="00542462"/>
    <w:rsid w:val="00590569"/>
    <w:rsid w:val="005F7AA7"/>
    <w:rsid w:val="00602395"/>
    <w:rsid w:val="00604510"/>
    <w:rsid w:val="006B5915"/>
    <w:rsid w:val="007042BC"/>
    <w:rsid w:val="007B002D"/>
    <w:rsid w:val="007F0E61"/>
    <w:rsid w:val="008108A5"/>
    <w:rsid w:val="0082469D"/>
    <w:rsid w:val="0083186B"/>
    <w:rsid w:val="0084096C"/>
    <w:rsid w:val="008544D6"/>
    <w:rsid w:val="008A5AF8"/>
    <w:rsid w:val="008B50FE"/>
    <w:rsid w:val="008C61B6"/>
    <w:rsid w:val="00987199"/>
    <w:rsid w:val="009B1B5E"/>
    <w:rsid w:val="009F4299"/>
    <w:rsid w:val="00AA5322"/>
    <w:rsid w:val="00AC40E0"/>
    <w:rsid w:val="00B3709A"/>
    <w:rsid w:val="00BF1BA4"/>
    <w:rsid w:val="00C607BA"/>
    <w:rsid w:val="00CC2610"/>
    <w:rsid w:val="00CD51FB"/>
    <w:rsid w:val="00D035B2"/>
    <w:rsid w:val="00DB3136"/>
    <w:rsid w:val="00EB0307"/>
    <w:rsid w:val="00EF1E30"/>
    <w:rsid w:val="00F374C1"/>
    <w:rsid w:val="00FA34A8"/>
    <w:rsid w:val="00FC2A47"/>
    <w:rsid w:val="00FF1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71669-9F5B-4FB2-A468-6523012C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D26"/>
  </w:style>
  <w:style w:type="paragraph" w:styleId="Heading2">
    <w:name w:val="heading 2"/>
    <w:basedOn w:val="Normal"/>
    <w:next w:val="Normal"/>
    <w:link w:val="Heading2Char"/>
    <w:uiPriority w:val="9"/>
    <w:unhideWhenUsed/>
    <w:qFormat/>
    <w:rsid w:val="00B370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42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3709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66B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B03"/>
    <w:rPr>
      <w:rFonts w:ascii="Segoe UI" w:hAnsi="Segoe UI" w:cs="Segoe UI"/>
      <w:sz w:val="18"/>
      <w:szCs w:val="18"/>
    </w:rPr>
  </w:style>
  <w:style w:type="character" w:styleId="Strong">
    <w:name w:val="Strong"/>
    <w:basedOn w:val="DefaultParagraphFont"/>
    <w:uiPriority w:val="22"/>
    <w:qFormat/>
    <w:rsid w:val="00454F16"/>
    <w:rPr>
      <w:b/>
      <w:bCs/>
    </w:rPr>
  </w:style>
  <w:style w:type="character" w:styleId="Hyperlink">
    <w:name w:val="Hyperlink"/>
    <w:basedOn w:val="DefaultParagraphFont"/>
    <w:uiPriority w:val="99"/>
    <w:unhideWhenUsed/>
    <w:rsid w:val="00AA5322"/>
    <w:rPr>
      <w:color w:val="0000FF"/>
      <w:u w:val="single"/>
    </w:rPr>
  </w:style>
  <w:style w:type="character" w:styleId="Emphasis">
    <w:name w:val="Emphasis"/>
    <w:basedOn w:val="DefaultParagraphFont"/>
    <w:uiPriority w:val="20"/>
    <w:qFormat/>
    <w:rsid w:val="00AA5322"/>
    <w:rPr>
      <w:i/>
      <w:iCs/>
    </w:rPr>
  </w:style>
  <w:style w:type="paragraph" w:customStyle="1" w:styleId="insertitem">
    <w:name w:val="insertitem"/>
    <w:basedOn w:val="Normal"/>
    <w:rsid w:val="00094BD6"/>
    <w:pPr>
      <w:spacing w:before="100" w:beforeAutospacing="1" w:after="100" w:afterAutospacing="1" w:line="240" w:lineRule="auto"/>
    </w:pPr>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094BD6"/>
  </w:style>
  <w:style w:type="paragraph" w:styleId="BodyTextIndent3">
    <w:name w:val="Body Text Indent 3"/>
    <w:basedOn w:val="Normal"/>
    <w:link w:val="BodyTextIndent3Char"/>
    <w:uiPriority w:val="99"/>
    <w:unhideWhenUsed/>
    <w:rsid w:val="00094B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uiPriority w:val="99"/>
    <w:rsid w:val="00094BD6"/>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094B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094BD6"/>
    <w:rPr>
      <w:rFonts w:ascii="Times New Roman" w:eastAsia="Times New Roman" w:hAnsi="Times New Roman" w:cs="Times New Roman"/>
      <w:sz w:val="24"/>
      <w:szCs w:val="24"/>
    </w:rPr>
  </w:style>
  <w:style w:type="table" w:styleId="TableGrid">
    <w:name w:val="Table Grid"/>
    <w:basedOn w:val="TableNormal"/>
    <w:rsid w:val="00094BD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94B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4BD6"/>
    <w:rPr>
      <w:sz w:val="20"/>
      <w:szCs w:val="20"/>
    </w:rPr>
  </w:style>
  <w:style w:type="paragraph" w:styleId="ListParagraph">
    <w:name w:val="List Paragraph"/>
    <w:basedOn w:val="Normal"/>
    <w:uiPriority w:val="34"/>
    <w:qFormat/>
    <w:rsid w:val="003113FD"/>
    <w:pPr>
      <w:ind w:left="720"/>
      <w:contextualSpacing/>
    </w:pPr>
  </w:style>
  <w:style w:type="paragraph" w:styleId="NoSpacing">
    <w:name w:val="No Spacing"/>
    <w:link w:val="NoSpacingChar"/>
    <w:uiPriority w:val="1"/>
    <w:qFormat/>
    <w:rsid w:val="00332D54"/>
    <w:pPr>
      <w:spacing w:after="0" w:line="240" w:lineRule="auto"/>
    </w:pPr>
    <w:rPr>
      <w:rFonts w:eastAsiaTheme="minorEastAsia"/>
    </w:rPr>
  </w:style>
  <w:style w:type="character" w:customStyle="1" w:styleId="NoSpacingChar">
    <w:name w:val="No Spacing Char"/>
    <w:basedOn w:val="DefaultParagraphFont"/>
    <w:link w:val="NoSpacing"/>
    <w:uiPriority w:val="1"/>
    <w:rsid w:val="00332D5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167515">
      <w:bodyDiv w:val="1"/>
      <w:marLeft w:val="0"/>
      <w:marRight w:val="0"/>
      <w:marTop w:val="0"/>
      <w:marBottom w:val="0"/>
      <w:divBdr>
        <w:top w:val="none" w:sz="0" w:space="0" w:color="auto"/>
        <w:left w:val="none" w:sz="0" w:space="0" w:color="auto"/>
        <w:bottom w:val="none" w:sz="0" w:space="0" w:color="auto"/>
        <w:right w:val="none" w:sz="0" w:space="0" w:color="auto"/>
      </w:divBdr>
      <w:divsChild>
        <w:div w:id="1605840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righttrackreading.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understood.org/en/learning-attention-issues/child-learning-disabilities/reading-issues/the-difference-between-decodable-words-and-sight-words"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hyperlink" Target="http://www.specialednews.com/reading-problems.ht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ling.upenn.edu/~wlabov/Papers/WRE.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116270A87C47509669A5ADEE3D43A8"/>
        <w:category>
          <w:name w:val="General"/>
          <w:gallery w:val="placeholder"/>
        </w:category>
        <w:types>
          <w:type w:val="bbPlcHdr"/>
        </w:types>
        <w:behaviors>
          <w:behavior w:val="content"/>
        </w:behaviors>
        <w:guid w:val="{E964740D-676D-4264-8F31-0E753258DC2E}"/>
      </w:docPartPr>
      <w:docPartBody>
        <w:p w:rsidR="00187099" w:rsidRDefault="006B5661" w:rsidP="006B5661">
          <w:pPr>
            <w:pStyle w:val="8B116270A87C47509669A5ADEE3D43A8"/>
          </w:pPr>
          <w:r>
            <w:rPr>
              <w:rFonts w:asciiTheme="majorHAnsi" w:eastAsiaTheme="majorEastAsia" w:hAnsiTheme="majorHAnsi" w:cstheme="majorBidi"/>
              <w:caps/>
              <w:color w:val="5B9BD5" w:themeColor="accent1"/>
              <w:sz w:val="80"/>
              <w:szCs w:val="80"/>
            </w:rPr>
            <w:t>[Document title]</w:t>
          </w:r>
        </w:p>
      </w:docPartBody>
    </w:docPart>
    <w:docPart>
      <w:docPartPr>
        <w:name w:val="2B3163338E2F4DEBB7C792B446682AC2"/>
        <w:category>
          <w:name w:val="General"/>
          <w:gallery w:val="placeholder"/>
        </w:category>
        <w:types>
          <w:type w:val="bbPlcHdr"/>
        </w:types>
        <w:behaviors>
          <w:behavior w:val="content"/>
        </w:behaviors>
        <w:guid w:val="{48049FD1-F7C3-455D-A7ED-AD53511D94EF}"/>
      </w:docPartPr>
      <w:docPartBody>
        <w:p w:rsidR="00187099" w:rsidRDefault="006B5661" w:rsidP="006B5661">
          <w:pPr>
            <w:pStyle w:val="2B3163338E2F4DEBB7C792B446682AC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661"/>
    <w:rsid w:val="0002238F"/>
    <w:rsid w:val="00187099"/>
    <w:rsid w:val="006B5661"/>
    <w:rsid w:val="00B4530E"/>
    <w:rsid w:val="00B52400"/>
    <w:rsid w:val="00DF0D60"/>
    <w:rsid w:val="00ED7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116270A87C47509669A5ADEE3D43A8">
    <w:name w:val="8B116270A87C47509669A5ADEE3D43A8"/>
    <w:rsid w:val="006B5661"/>
  </w:style>
  <w:style w:type="paragraph" w:customStyle="1" w:styleId="2B3163338E2F4DEBB7C792B446682AC2">
    <w:name w:val="2B3163338E2F4DEBB7C792B446682AC2"/>
    <w:rsid w:val="006B5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18</Pages>
  <Words>5080</Words>
  <Characters>28957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Flaws In Reading</vt:lpstr>
    </vt:vector>
  </TitlesOfParts>
  <Company/>
  <LinksUpToDate>false</LinksUpToDate>
  <CharactersWithSpaces>33970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Flaws In Reading</dc:title>
  <dc:subject>-By Rohit Lodha (2015A7PS040P)</dc:subject>
  <dc:creator>ROHIT LODHA RTG</dc:creator>
  <cp:keywords/>
  <dc:description/>
  <cp:lastModifiedBy>ROHIT LODHA RTG</cp:lastModifiedBy>
  <cp:revision>41</cp:revision>
  <dcterms:created xsi:type="dcterms:W3CDTF">2016-11-24T04:26:00Z</dcterms:created>
  <dcterms:modified xsi:type="dcterms:W3CDTF">2016-11-25T10:30:00Z</dcterms:modified>
</cp:coreProperties>
</file>